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CB9218" w14:textId="77777777" w:rsidR="0070636E" w:rsidRPr="003306B9" w:rsidRDefault="0070636E">
      <w:pPr>
        <w:spacing w:after="362"/>
        <w:ind w:left="143"/>
        <w:rPr>
          <w:rFonts w:ascii="Times New Roman" w:hAnsi="Times New Roman" w:cs="Times New Roman"/>
          <w:lang w:val="en-US"/>
        </w:rPr>
      </w:pPr>
    </w:p>
    <w:p w14:paraId="72B0937C" w14:textId="77777777" w:rsidR="0070636E" w:rsidRPr="003306B9" w:rsidRDefault="0070636E">
      <w:pPr>
        <w:spacing w:after="362"/>
        <w:ind w:left="143"/>
        <w:rPr>
          <w:rFonts w:ascii="Times New Roman" w:hAnsi="Times New Roman" w:cs="Times New Roman"/>
          <w:lang w:val="en-US"/>
        </w:rPr>
      </w:pPr>
    </w:p>
    <w:p w14:paraId="7B16E40B" w14:textId="77777777" w:rsidR="0070636E" w:rsidRPr="003306B9" w:rsidRDefault="0070636E">
      <w:pPr>
        <w:spacing w:after="362"/>
        <w:ind w:left="143"/>
        <w:rPr>
          <w:rFonts w:ascii="Times New Roman" w:hAnsi="Times New Roman" w:cs="Times New Roman"/>
          <w:lang w:val="en-US"/>
        </w:rPr>
      </w:pPr>
    </w:p>
    <w:p w14:paraId="38377EB2" w14:textId="77777777" w:rsidR="00581A1A" w:rsidRPr="003306B9" w:rsidRDefault="00415F19">
      <w:pPr>
        <w:spacing w:after="362"/>
        <w:ind w:left="143"/>
        <w:rPr>
          <w:rFonts w:ascii="Times New Roman" w:hAnsi="Times New Roman" w:cs="Times New Roman"/>
          <w:lang w:val="en-US"/>
        </w:rPr>
      </w:pPr>
      <w:r w:rsidRPr="003306B9">
        <w:rPr>
          <w:rFonts w:ascii="Times New Roman" w:hAnsi="Times New Roman" w:cs="Times New Roman"/>
          <w:lang w:val="en-US"/>
        </w:rPr>
        <w:t>Gaze cueing in naturalistic scenes under top-down modulation - A conceptual replication</w:t>
      </w:r>
    </w:p>
    <w:p w14:paraId="44044084" w14:textId="77777777" w:rsidR="00581A1A" w:rsidRPr="005A2998" w:rsidRDefault="00415F19">
      <w:pPr>
        <w:spacing w:after="479" w:line="265" w:lineRule="auto"/>
        <w:ind w:left="10" w:right="17" w:hanging="10"/>
        <w:jc w:val="center"/>
        <w:rPr>
          <w:rFonts w:ascii="Times New Roman" w:hAnsi="Times New Roman" w:cs="Times New Roman"/>
        </w:rPr>
      </w:pPr>
      <w:r w:rsidRPr="005A2998">
        <w:rPr>
          <w:rFonts w:ascii="Times New Roman" w:hAnsi="Times New Roman" w:cs="Times New Roman"/>
        </w:rPr>
        <w:t>Jonas Großekathöfer</w:t>
      </w:r>
      <w:r w:rsidRPr="005A2998">
        <w:rPr>
          <w:rFonts w:ascii="Times New Roman" w:hAnsi="Times New Roman" w:cs="Times New Roman"/>
          <w:vertAlign w:val="superscript"/>
        </w:rPr>
        <w:t>1</w:t>
      </w:r>
      <w:r w:rsidRPr="005A2998">
        <w:rPr>
          <w:rFonts w:ascii="Times New Roman" w:hAnsi="Times New Roman" w:cs="Times New Roman"/>
        </w:rPr>
        <w:t>, Kristina Suchotzki</w:t>
      </w:r>
      <w:r w:rsidRPr="005A2998">
        <w:rPr>
          <w:rFonts w:ascii="Times New Roman" w:hAnsi="Times New Roman" w:cs="Times New Roman"/>
          <w:vertAlign w:val="superscript"/>
        </w:rPr>
        <w:t>1</w:t>
      </w:r>
      <w:r w:rsidRPr="005A2998">
        <w:rPr>
          <w:rFonts w:ascii="Times New Roman" w:hAnsi="Times New Roman" w:cs="Times New Roman"/>
        </w:rPr>
        <w:t>, &amp; Matthias Gamer</w:t>
      </w:r>
      <w:r w:rsidRPr="005A2998">
        <w:rPr>
          <w:rFonts w:ascii="Times New Roman" w:hAnsi="Times New Roman" w:cs="Times New Roman"/>
          <w:vertAlign w:val="superscript"/>
        </w:rPr>
        <w:t>1</w:t>
      </w:r>
    </w:p>
    <w:p w14:paraId="722BD739" w14:textId="77777777" w:rsidR="00581A1A" w:rsidRPr="003306B9" w:rsidRDefault="00415F19">
      <w:pPr>
        <w:spacing w:after="5572" w:line="265" w:lineRule="auto"/>
        <w:ind w:left="10" w:right="105" w:hanging="10"/>
        <w:jc w:val="center"/>
        <w:rPr>
          <w:rFonts w:ascii="Times New Roman" w:hAnsi="Times New Roman" w:cs="Times New Roman"/>
          <w:lang w:val="en-US"/>
        </w:rPr>
      </w:pPr>
      <w:r w:rsidRPr="003306B9">
        <w:rPr>
          <w:rFonts w:ascii="Times New Roman" w:hAnsi="Times New Roman" w:cs="Times New Roman"/>
          <w:vertAlign w:val="superscript"/>
          <w:lang w:val="en-US"/>
        </w:rPr>
        <w:t xml:space="preserve">1 </w:t>
      </w:r>
      <w:r w:rsidRPr="003306B9">
        <w:rPr>
          <w:rFonts w:ascii="Times New Roman" w:hAnsi="Times New Roman" w:cs="Times New Roman"/>
          <w:lang w:val="en-US"/>
        </w:rPr>
        <w:t>Julius-Maximilian University, Würzburg</w:t>
      </w:r>
    </w:p>
    <w:p w14:paraId="16ECACA8" w14:textId="77777777" w:rsidR="00581A1A" w:rsidRPr="003306B9" w:rsidRDefault="00415F19">
      <w:pPr>
        <w:spacing w:after="416" w:line="265" w:lineRule="auto"/>
        <w:ind w:left="10" w:right="18" w:hanging="10"/>
        <w:jc w:val="center"/>
        <w:rPr>
          <w:rFonts w:ascii="Times New Roman" w:hAnsi="Times New Roman" w:cs="Times New Roman"/>
          <w:lang w:val="en-US"/>
        </w:rPr>
      </w:pPr>
      <w:r w:rsidRPr="003306B9">
        <w:rPr>
          <w:rFonts w:ascii="Times New Roman" w:hAnsi="Times New Roman" w:cs="Times New Roman"/>
          <w:lang w:val="en-US"/>
        </w:rPr>
        <w:t>Author Note</w:t>
      </w:r>
    </w:p>
    <w:p w14:paraId="10A861C1" w14:textId="77777777" w:rsidR="00581A1A" w:rsidRPr="003306B9" w:rsidRDefault="00415F19">
      <w:pPr>
        <w:ind w:left="12" w:firstLine="576"/>
        <w:rPr>
          <w:rFonts w:ascii="Times New Roman" w:hAnsi="Times New Roman" w:cs="Times New Roman"/>
          <w:lang w:val="en-US"/>
        </w:rPr>
      </w:pPr>
      <w:r w:rsidRPr="003306B9">
        <w:rPr>
          <w:rFonts w:ascii="Times New Roman" w:hAnsi="Times New Roman" w:cs="Times New Roman"/>
          <w:lang w:val="en-US"/>
        </w:rPr>
        <w:t>Add complete departmental affiliations for each author here. Each new line herein must be indented, like this line.</w:t>
      </w:r>
    </w:p>
    <w:p w14:paraId="26BAEFD9" w14:textId="77777777" w:rsidR="00581A1A" w:rsidRPr="003306B9" w:rsidRDefault="00415F19">
      <w:pPr>
        <w:spacing w:after="163" w:line="259" w:lineRule="auto"/>
        <w:ind w:left="603"/>
        <w:rPr>
          <w:rFonts w:ascii="Times New Roman" w:hAnsi="Times New Roman" w:cs="Times New Roman"/>
          <w:lang w:val="en-US"/>
        </w:rPr>
      </w:pPr>
      <w:r w:rsidRPr="003306B9">
        <w:rPr>
          <w:rFonts w:ascii="Times New Roman" w:hAnsi="Times New Roman" w:cs="Times New Roman"/>
          <w:lang w:val="en-US"/>
        </w:rPr>
        <w:t>Enter author note here.</w:t>
      </w:r>
    </w:p>
    <w:p w14:paraId="6C901D4A" w14:textId="77777777" w:rsidR="00581A1A" w:rsidRPr="003306B9" w:rsidRDefault="00415F19">
      <w:pPr>
        <w:spacing w:after="191" w:line="259" w:lineRule="auto"/>
        <w:ind w:left="10" w:right="193" w:hanging="10"/>
        <w:jc w:val="right"/>
        <w:rPr>
          <w:rFonts w:ascii="Times New Roman" w:hAnsi="Times New Roman" w:cs="Times New Roman"/>
          <w:lang w:val="en-US"/>
        </w:rPr>
      </w:pPr>
      <w:r w:rsidRPr="003306B9">
        <w:rPr>
          <w:rFonts w:ascii="Times New Roman" w:hAnsi="Times New Roman" w:cs="Times New Roman"/>
          <w:lang w:val="en-US"/>
        </w:rPr>
        <w:t>Correspondence concerning this article should be addressed to Jonas Großekathöfer,</w:t>
      </w:r>
    </w:p>
    <w:p w14:paraId="6FC08855" w14:textId="77777777" w:rsidR="0070636E" w:rsidRPr="005A2998" w:rsidRDefault="00415F19">
      <w:pPr>
        <w:spacing w:after="317" w:line="259" w:lineRule="auto"/>
        <w:ind w:left="12"/>
        <w:rPr>
          <w:rFonts w:ascii="Times New Roman" w:hAnsi="Times New Roman" w:cs="Times New Roman"/>
          <w:color w:val="0000FF"/>
        </w:rPr>
      </w:pPr>
      <w:r w:rsidRPr="005A2998">
        <w:rPr>
          <w:rFonts w:ascii="Times New Roman" w:hAnsi="Times New Roman" w:cs="Times New Roman"/>
        </w:rPr>
        <w:t xml:space="preserve">Marcusstraße 9-11, 97070 Würzburg. E-mail: </w:t>
      </w:r>
      <w:hyperlink r:id="rId7" w:history="1">
        <w:r w:rsidR="0070636E" w:rsidRPr="005A2998">
          <w:rPr>
            <w:rStyle w:val="Hyperlink"/>
            <w:rFonts w:ascii="Times New Roman" w:hAnsi="Times New Roman" w:cs="Times New Roman"/>
          </w:rPr>
          <w:t>jonas.grossekathoefer@uni-wuerzburg.de</w:t>
        </w:r>
      </w:hyperlink>
    </w:p>
    <w:p w14:paraId="483B06CF" w14:textId="77777777" w:rsidR="00581A1A" w:rsidRPr="003306B9" w:rsidRDefault="00415F19" w:rsidP="003306B9">
      <w:pPr>
        <w:pStyle w:val="berschrift1"/>
      </w:pPr>
      <w:r w:rsidRPr="003306B9">
        <w:t>Abstract</w:t>
      </w:r>
    </w:p>
    <w:p w14:paraId="1B811CA0" w14:textId="28E92BFC" w:rsidR="00581A1A" w:rsidRPr="003306B9" w:rsidRDefault="00415F19">
      <w:pPr>
        <w:ind w:left="12"/>
        <w:rPr>
          <w:rFonts w:ascii="Times New Roman" w:hAnsi="Times New Roman" w:cs="Times New Roman"/>
          <w:lang w:val="en-US"/>
        </w:rPr>
      </w:pPr>
      <w:r w:rsidRPr="003306B9">
        <w:rPr>
          <w:rFonts w:ascii="Times New Roman" w:hAnsi="Times New Roman" w:cs="Times New Roman"/>
          <w:lang w:val="en-US"/>
        </w:rPr>
        <w:t>Humans as social beings rely on information provided by conspecifics. One important signal in social communication is eye gaze. The current study (</w:t>
      </w:r>
      <w:r w:rsidRPr="00E303A3">
        <w:rPr>
          <w:rFonts w:ascii="Times New Roman" w:hAnsi="Times New Roman" w:cs="Times New Roman"/>
          <w:i/>
          <w:lang w:val="en-US"/>
          <w:rPrChange w:id="0" w:author="Kristina Suchotzki" w:date="2018-01-18T17:36:00Z">
            <w:rPr>
              <w:rFonts w:ascii="Times New Roman" w:hAnsi="Times New Roman" w:cs="Times New Roman"/>
              <w:lang w:val="en-US"/>
            </w:rPr>
          </w:rPrChange>
        </w:rPr>
        <w:t>n</w:t>
      </w:r>
      <w:r w:rsidRPr="003306B9">
        <w:rPr>
          <w:rFonts w:ascii="Times New Roman" w:hAnsi="Times New Roman" w:cs="Times New Roman"/>
          <w:lang w:val="en-US"/>
        </w:rPr>
        <w:t>=90) sought to replicate and extend previous findings of attentional guidance by eye gaze in complex everyday scenes. In line with previous studies, longer, more and earlier fixations for objects referenced by gaze were observed in free viewing conditions. To investigate how robust this prioritization is against top-down modulation, half of the observers receive</w:t>
      </w:r>
      <w:ins w:id="1" w:author="Kristina Suchotzki" w:date="2018-01-31T17:18:00Z">
        <w:r w:rsidR="000E1809">
          <w:rPr>
            <w:rFonts w:ascii="Times New Roman" w:hAnsi="Times New Roman" w:cs="Times New Roman"/>
            <w:lang w:val="en-US"/>
          </w:rPr>
          <w:t>d</w:t>
        </w:r>
      </w:ins>
      <w:r w:rsidRPr="003306B9">
        <w:rPr>
          <w:rFonts w:ascii="Times New Roman" w:hAnsi="Times New Roman" w:cs="Times New Roman"/>
          <w:lang w:val="en-US"/>
        </w:rPr>
        <w:t xml:space="preserve"> a memory task that required sca</w:t>
      </w:r>
      <w:r w:rsidR="00EE2CB4" w:rsidRPr="003306B9">
        <w:rPr>
          <w:rFonts w:ascii="Times New Roman" w:hAnsi="Times New Roman" w:cs="Times New Roman"/>
          <w:lang w:val="en-US"/>
        </w:rPr>
        <w:t>nning</w:t>
      </w:r>
      <w:r w:rsidRPr="003306B9">
        <w:rPr>
          <w:rFonts w:ascii="Times New Roman" w:hAnsi="Times New Roman" w:cs="Times New Roman"/>
          <w:lang w:val="en-US"/>
        </w:rPr>
        <w:t xml:space="preserve"> the whole scene instead of exclusively focusing on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objects. Interestingly, similar </w:t>
      </w:r>
      <w:ins w:id="2" w:author="Kristina Suchotzki" w:date="2018-01-31T17:18:00Z">
        <w:r w:rsidR="000E1809">
          <w:rPr>
            <w:rFonts w:ascii="Times New Roman" w:hAnsi="Times New Roman" w:cs="Times New Roman"/>
            <w:lang w:val="en-US"/>
          </w:rPr>
          <w:t xml:space="preserve">gaze </w:t>
        </w:r>
      </w:ins>
      <w:r w:rsidRPr="003306B9">
        <w:rPr>
          <w:rFonts w:ascii="Times New Roman" w:hAnsi="Times New Roman" w:cs="Times New Roman"/>
          <w:lang w:val="en-US"/>
        </w:rPr>
        <w:t>cueing effects occurred in this condition. Moreover, the human beings depicted in the scene received a large amount of attention even though they were irrelevant to the current task. These results indicate that the mere presence of other human beings as well as their gaze orientation have a strong impact on attentional exploration.</w:t>
      </w:r>
    </w:p>
    <w:p w14:paraId="4333EF68" w14:textId="77777777" w:rsidR="00581A1A" w:rsidRPr="003306B9" w:rsidRDefault="00415F19">
      <w:pPr>
        <w:spacing w:after="175" w:line="259" w:lineRule="auto"/>
        <w:ind w:left="613" w:hanging="10"/>
        <w:rPr>
          <w:rFonts w:ascii="Times New Roman" w:hAnsi="Times New Roman" w:cs="Times New Roman"/>
          <w:lang w:val="en-US"/>
        </w:rPr>
      </w:pPr>
      <w:r w:rsidRPr="003306B9">
        <w:rPr>
          <w:rFonts w:ascii="Times New Roman" w:hAnsi="Times New Roman" w:cs="Times New Roman"/>
          <w:i/>
          <w:lang w:val="en-US"/>
        </w:rPr>
        <w:t xml:space="preserve">Keywords: </w:t>
      </w:r>
      <w:r w:rsidR="0070636E" w:rsidRPr="003306B9">
        <w:rPr>
          <w:rFonts w:ascii="Times New Roman" w:hAnsi="Times New Roman" w:cs="Times New Roman"/>
          <w:lang w:val="en-US"/>
        </w:rPr>
        <w:t>?</w:t>
      </w:r>
      <w:r w:rsidRPr="003306B9">
        <w:rPr>
          <w:rFonts w:ascii="Times New Roman" w:hAnsi="Times New Roman" w:cs="Times New Roman"/>
          <w:lang w:val="en-US"/>
        </w:rPr>
        <w:t>keywords</w:t>
      </w:r>
      <w:r w:rsidR="0070636E" w:rsidRPr="003306B9">
        <w:rPr>
          <w:rFonts w:ascii="Times New Roman" w:hAnsi="Times New Roman" w:cs="Times New Roman"/>
          <w:lang w:val="en-US"/>
        </w:rPr>
        <w:t>?</w:t>
      </w:r>
    </w:p>
    <w:p w14:paraId="3A7434FC" w14:textId="77777777" w:rsidR="0070636E" w:rsidRPr="003306B9" w:rsidRDefault="00415F19">
      <w:pPr>
        <w:spacing w:line="259" w:lineRule="auto"/>
        <w:ind w:left="603"/>
        <w:rPr>
          <w:rFonts w:ascii="Times New Roman" w:hAnsi="Times New Roman" w:cs="Times New Roman"/>
          <w:lang w:val="en-US"/>
        </w:rPr>
      </w:pPr>
      <w:r w:rsidRPr="003306B9">
        <w:rPr>
          <w:rFonts w:ascii="Times New Roman" w:hAnsi="Times New Roman" w:cs="Times New Roman"/>
          <w:lang w:val="en-US"/>
        </w:rPr>
        <w:t>Word count: ?wordcount</w:t>
      </w:r>
    </w:p>
    <w:p w14:paraId="172176F9" w14:textId="77777777" w:rsidR="0070636E" w:rsidRPr="003306B9" w:rsidRDefault="0070636E">
      <w:pPr>
        <w:spacing w:after="160" w:line="259" w:lineRule="auto"/>
        <w:ind w:left="0" w:firstLine="0"/>
        <w:rPr>
          <w:rFonts w:ascii="Times New Roman" w:hAnsi="Times New Roman" w:cs="Times New Roman"/>
          <w:lang w:val="en-US"/>
        </w:rPr>
      </w:pPr>
      <w:r w:rsidRPr="003306B9">
        <w:rPr>
          <w:rFonts w:ascii="Times New Roman" w:hAnsi="Times New Roman" w:cs="Times New Roman"/>
          <w:lang w:val="en-US"/>
        </w:rPr>
        <w:br w:type="page"/>
      </w:r>
    </w:p>
    <w:p w14:paraId="79DDF69C" w14:textId="77777777" w:rsidR="00581A1A" w:rsidRPr="003306B9" w:rsidRDefault="00415F19">
      <w:pPr>
        <w:spacing w:after="307" w:line="259" w:lineRule="auto"/>
        <w:ind w:left="143"/>
        <w:rPr>
          <w:rFonts w:ascii="Times New Roman" w:hAnsi="Times New Roman" w:cs="Times New Roman"/>
          <w:lang w:val="en-US"/>
        </w:rPr>
      </w:pPr>
      <w:r w:rsidRPr="003306B9">
        <w:rPr>
          <w:rFonts w:ascii="Times New Roman" w:hAnsi="Times New Roman" w:cs="Times New Roman"/>
          <w:lang w:val="en-US"/>
        </w:rPr>
        <w:t>Gaze cueing in naturalistic scenes under top-down modulation - A conceptual replication</w:t>
      </w:r>
    </w:p>
    <w:p w14:paraId="534ABBCD" w14:textId="77777777" w:rsidR="00581A1A" w:rsidRPr="003306B9" w:rsidRDefault="00415F19" w:rsidP="003306B9">
      <w:pPr>
        <w:pStyle w:val="berschrift1"/>
      </w:pPr>
      <w:r w:rsidRPr="003306B9">
        <w:t>Introduction</w:t>
      </w:r>
    </w:p>
    <w:p w14:paraId="75138E7F" w14:textId="716ED9BA" w:rsidR="00581A1A" w:rsidRPr="003306B9" w:rsidRDefault="00415F19">
      <w:pPr>
        <w:ind w:left="12" w:firstLine="576"/>
        <w:rPr>
          <w:rFonts w:ascii="Times New Roman" w:hAnsi="Times New Roman" w:cs="Times New Roman"/>
          <w:lang w:val="en-US"/>
        </w:rPr>
      </w:pPr>
      <w:r w:rsidRPr="003306B9">
        <w:rPr>
          <w:rFonts w:ascii="Times New Roman" w:hAnsi="Times New Roman" w:cs="Times New Roman"/>
          <w:lang w:val="en-US"/>
        </w:rPr>
        <w:t xml:space="preserve">Humans in their social environment rely on the information conspecifics provide. This does not only hold for reading explicit signals, as in conversations, but also for implicit signals, as in gazes. Specifically, if an individual looks into a </w:t>
      </w:r>
      <w:del w:id="3" w:author="Kristina Suchotzki" w:date="2018-01-18T17:42:00Z">
        <w:r w:rsidRPr="003306B9" w:rsidDel="004105CF">
          <w:rPr>
            <w:rFonts w:ascii="Times New Roman" w:hAnsi="Times New Roman" w:cs="Times New Roman"/>
            <w:lang w:val="en-US"/>
          </w:rPr>
          <w:delText xml:space="preserve">specific </w:delText>
        </w:r>
      </w:del>
      <w:ins w:id="4" w:author="Kristina Suchotzki" w:date="2018-01-18T17:42:00Z">
        <w:r w:rsidR="004105CF">
          <w:rPr>
            <w:rFonts w:ascii="Times New Roman" w:hAnsi="Times New Roman" w:cs="Times New Roman"/>
            <w:lang w:val="en-US"/>
          </w:rPr>
          <w:t>certain</w:t>
        </w:r>
        <w:r w:rsidR="004105CF" w:rsidRPr="003306B9">
          <w:rPr>
            <w:rFonts w:ascii="Times New Roman" w:hAnsi="Times New Roman" w:cs="Times New Roman"/>
            <w:lang w:val="en-US"/>
          </w:rPr>
          <w:t xml:space="preserve"> </w:t>
        </w:r>
      </w:ins>
      <w:r w:rsidRPr="003306B9">
        <w:rPr>
          <w:rFonts w:ascii="Times New Roman" w:hAnsi="Times New Roman" w:cs="Times New Roman"/>
          <w:lang w:val="en-US"/>
        </w:rPr>
        <w:t xml:space="preserve">direction, this information is often read spontaneously </w:t>
      </w:r>
      <w:ins w:id="5" w:author="Kristina Suchotzki" w:date="2018-01-18T17:43:00Z">
        <w:r w:rsidR="004105CF">
          <w:rPr>
            <w:rFonts w:ascii="Times New Roman" w:hAnsi="Times New Roman" w:cs="Times New Roman"/>
            <w:lang w:val="en-US"/>
          </w:rPr>
          <w:t xml:space="preserve">by </w:t>
        </w:r>
      </w:ins>
      <w:ins w:id="6" w:author="Kristina Suchotzki" w:date="2018-01-31T17:19:00Z">
        <w:r w:rsidR="007D7130">
          <w:rPr>
            <w:rFonts w:ascii="Times New Roman" w:hAnsi="Times New Roman" w:cs="Times New Roman"/>
            <w:lang w:val="en-US"/>
          </w:rPr>
          <w:t>an</w:t>
        </w:r>
      </w:ins>
      <w:ins w:id="7" w:author="Kristina Suchotzki" w:date="2018-01-18T17:43:00Z">
        <w:r w:rsidR="004105CF">
          <w:rPr>
            <w:rFonts w:ascii="Times New Roman" w:hAnsi="Times New Roman" w:cs="Times New Roman"/>
            <w:lang w:val="en-US"/>
          </w:rPr>
          <w:t xml:space="preserve"> observer </w:t>
        </w:r>
      </w:ins>
      <w:r w:rsidRPr="003306B9">
        <w:rPr>
          <w:rFonts w:ascii="Times New Roman" w:hAnsi="Times New Roman" w:cs="Times New Roman"/>
          <w:lang w:val="en-US"/>
        </w:rPr>
        <w:t xml:space="preserve">and redirects </w:t>
      </w:r>
      <w:del w:id="8" w:author="Kristina Suchotzki" w:date="2018-01-18T17:43:00Z">
        <w:r w:rsidRPr="003306B9" w:rsidDel="004105CF">
          <w:rPr>
            <w:rFonts w:ascii="Times New Roman" w:hAnsi="Times New Roman" w:cs="Times New Roman"/>
            <w:lang w:val="en-US"/>
          </w:rPr>
          <w:delText xml:space="preserve">the </w:delText>
        </w:r>
        <w:r w:rsidR="0070636E" w:rsidRPr="003306B9" w:rsidDel="004105CF">
          <w:rPr>
            <w:rFonts w:ascii="Times New Roman" w:hAnsi="Times New Roman" w:cs="Times New Roman"/>
            <w:lang w:val="en-US"/>
          </w:rPr>
          <w:delText>observers’</w:delText>
        </w:r>
      </w:del>
      <w:ins w:id="9" w:author="Kristina Suchotzki" w:date="2018-01-18T17:43:00Z">
        <w:r w:rsidR="004105CF">
          <w:rPr>
            <w:rFonts w:ascii="Times New Roman" w:hAnsi="Times New Roman" w:cs="Times New Roman"/>
            <w:lang w:val="en-US"/>
          </w:rPr>
          <w:t>his or her</w:t>
        </w:r>
      </w:ins>
      <w:r w:rsidRPr="003306B9">
        <w:rPr>
          <w:rFonts w:ascii="Times New Roman" w:hAnsi="Times New Roman" w:cs="Times New Roman"/>
          <w:lang w:val="en-US"/>
        </w:rPr>
        <w:t xml:space="preserve"> attention towards the referred object or location. </w:t>
      </w:r>
      <w:del w:id="10" w:author="Kristina Suchotzki" w:date="2018-01-19T10:11:00Z">
        <w:r w:rsidRPr="003306B9" w:rsidDel="008E03E1">
          <w:rPr>
            <w:rFonts w:ascii="Times New Roman" w:hAnsi="Times New Roman" w:cs="Times New Roman"/>
            <w:lang w:val="en-US"/>
          </w:rPr>
          <w:delText>Th</w:delText>
        </w:r>
      </w:del>
      <w:del w:id="11" w:author="Kristina Suchotzki" w:date="2018-01-18T17:43:00Z">
        <w:r w:rsidRPr="003306B9" w:rsidDel="00DF0294">
          <w:rPr>
            <w:rFonts w:ascii="Times New Roman" w:hAnsi="Times New Roman" w:cs="Times New Roman"/>
            <w:lang w:val="en-US"/>
          </w:rPr>
          <w:delText>e</w:delText>
        </w:r>
      </w:del>
      <w:ins w:id="12" w:author="Kristina Suchotzki" w:date="2018-01-19T10:11:00Z">
        <w:r w:rsidR="008E03E1">
          <w:rPr>
            <w:rFonts w:ascii="Times New Roman" w:hAnsi="Times New Roman" w:cs="Times New Roman"/>
            <w:lang w:val="en-US"/>
          </w:rPr>
          <w:t xml:space="preserve">Such guidance of someone </w:t>
        </w:r>
      </w:ins>
      <w:ins w:id="13" w:author="Kristina Suchotzki" w:date="2018-01-19T10:12:00Z">
        <w:r w:rsidR="008E03E1">
          <w:rPr>
            <w:rFonts w:ascii="Times New Roman" w:hAnsi="Times New Roman" w:cs="Times New Roman"/>
            <w:lang w:val="en-US"/>
          </w:rPr>
          <w:t>else’s attention is also called gaze cuing, whereas the</w:t>
        </w:r>
      </w:ins>
      <w:r w:rsidRPr="003306B9">
        <w:rPr>
          <w:rFonts w:ascii="Times New Roman" w:hAnsi="Times New Roman" w:cs="Times New Roman"/>
          <w:lang w:val="en-US"/>
        </w:rPr>
        <w:t xml:space="preserve"> process of following </w:t>
      </w:r>
      <w:r w:rsidR="0070636E" w:rsidRPr="003306B9">
        <w:rPr>
          <w:rFonts w:ascii="Times New Roman" w:hAnsi="Times New Roman" w:cs="Times New Roman"/>
          <w:lang w:val="en-US"/>
        </w:rPr>
        <w:t>someone’s</w:t>
      </w:r>
      <w:r w:rsidRPr="003306B9">
        <w:rPr>
          <w:rFonts w:ascii="Times New Roman" w:hAnsi="Times New Roman" w:cs="Times New Roman"/>
          <w:lang w:val="en-US"/>
        </w:rPr>
        <w:t xml:space="preserve"> gaze is </w:t>
      </w:r>
      <w:del w:id="14" w:author="Kristina Suchotzki" w:date="2018-01-19T10:12:00Z">
        <w:r w:rsidRPr="003306B9" w:rsidDel="008E03E1">
          <w:rPr>
            <w:rFonts w:ascii="Times New Roman" w:hAnsi="Times New Roman" w:cs="Times New Roman"/>
            <w:lang w:val="en-US"/>
          </w:rPr>
          <w:delText>can be</w:delText>
        </w:r>
      </w:del>
      <w:ins w:id="15" w:author="Kristina Suchotzki" w:date="2018-01-19T10:12:00Z">
        <w:r w:rsidR="008E03E1">
          <w:rPr>
            <w:rFonts w:ascii="Times New Roman" w:hAnsi="Times New Roman" w:cs="Times New Roman"/>
            <w:lang w:val="en-US"/>
          </w:rPr>
          <w:t>often</w:t>
        </w:r>
      </w:ins>
      <w:r w:rsidRPr="003306B9">
        <w:rPr>
          <w:rFonts w:ascii="Times New Roman" w:hAnsi="Times New Roman" w:cs="Times New Roman"/>
          <w:lang w:val="en-US"/>
        </w:rPr>
        <w:t xml:space="preserve"> referred to as </w:t>
      </w:r>
      <w:commentRangeStart w:id="16"/>
      <w:r w:rsidRPr="003306B9">
        <w:rPr>
          <w:rFonts w:ascii="Times New Roman" w:hAnsi="Times New Roman" w:cs="Times New Roman"/>
          <w:lang w:val="en-US"/>
        </w:rPr>
        <w:t>joint attention</w:t>
      </w:r>
      <w:commentRangeEnd w:id="16"/>
      <w:r w:rsidR="007D7130">
        <w:rPr>
          <w:rStyle w:val="Kommentarzeichen"/>
        </w:rPr>
        <w:commentReference w:id="16"/>
      </w:r>
      <w:r w:rsidRPr="003306B9">
        <w:rPr>
          <w:rFonts w:ascii="Times New Roman" w:hAnsi="Times New Roman" w:cs="Times New Roman"/>
          <w:lang w:val="en-US"/>
        </w:rPr>
        <w:t xml:space="preserve">. </w:t>
      </w:r>
      <w:commentRangeStart w:id="17"/>
      <w:del w:id="18" w:author="Kristina Suchotzki" w:date="2018-01-19T10:13:00Z">
        <w:r w:rsidRPr="003306B9" w:rsidDel="00594714">
          <w:rPr>
            <w:rFonts w:ascii="Times New Roman" w:hAnsi="Times New Roman" w:cs="Times New Roman"/>
            <w:lang w:val="en-US"/>
          </w:rPr>
          <w:delText>These attentional shifts are crucial for joint attention.</w:delText>
        </w:r>
        <w:commentRangeEnd w:id="17"/>
        <w:r w:rsidR="00594714" w:rsidDel="00594714">
          <w:rPr>
            <w:rStyle w:val="Kommentarzeichen"/>
          </w:rPr>
          <w:commentReference w:id="17"/>
        </w:r>
      </w:del>
    </w:p>
    <w:p w14:paraId="0A4E94FA" w14:textId="6D31FF97" w:rsidR="00581A1A" w:rsidRPr="003306B9" w:rsidRDefault="00415F19">
      <w:pPr>
        <w:ind w:left="12" w:firstLine="584"/>
        <w:rPr>
          <w:rFonts w:ascii="Times New Roman" w:hAnsi="Times New Roman" w:cs="Times New Roman"/>
          <w:lang w:val="en-US"/>
        </w:rPr>
      </w:pPr>
      <w:r w:rsidRPr="003306B9">
        <w:rPr>
          <w:rFonts w:ascii="Times New Roman" w:hAnsi="Times New Roman" w:cs="Times New Roman"/>
          <w:lang w:val="en-US"/>
        </w:rPr>
        <w:t xml:space="preserve">The most </w:t>
      </w:r>
      <w:ins w:id="19" w:author="Kristina Suchotzki" w:date="2018-01-18T17:45:00Z">
        <w:r w:rsidR="00A5406B">
          <w:rPr>
            <w:rFonts w:ascii="Times New Roman" w:hAnsi="Times New Roman" w:cs="Times New Roman"/>
            <w:lang w:val="en-US"/>
          </w:rPr>
          <w:t xml:space="preserve">frequently </w:t>
        </w:r>
      </w:ins>
      <w:r w:rsidRPr="003306B9">
        <w:rPr>
          <w:rFonts w:ascii="Times New Roman" w:hAnsi="Times New Roman" w:cs="Times New Roman"/>
          <w:lang w:val="en-US"/>
        </w:rPr>
        <w:t xml:space="preserve">used paradigm to investigate </w:t>
      </w:r>
      <w:ins w:id="20" w:author="Kristina Suchotzki" w:date="2018-01-19T10:13:00Z">
        <w:r w:rsidR="00594714">
          <w:rPr>
            <w:rFonts w:ascii="Times New Roman" w:hAnsi="Times New Roman" w:cs="Times New Roman"/>
            <w:lang w:val="en-US"/>
          </w:rPr>
          <w:t xml:space="preserve">such </w:t>
        </w:r>
      </w:ins>
      <w:del w:id="21" w:author="Kristina Suchotzki" w:date="2018-01-18T17:45:00Z">
        <w:r w:rsidRPr="003306B9" w:rsidDel="00A5406B">
          <w:rPr>
            <w:rFonts w:ascii="Times New Roman" w:hAnsi="Times New Roman" w:cs="Times New Roman"/>
            <w:lang w:val="en-US"/>
          </w:rPr>
          <w:delText xml:space="preserve">these </w:delText>
        </w:r>
      </w:del>
      <w:r w:rsidRPr="003306B9">
        <w:rPr>
          <w:rFonts w:ascii="Times New Roman" w:hAnsi="Times New Roman" w:cs="Times New Roman"/>
          <w:lang w:val="en-US"/>
        </w:rPr>
        <w:t xml:space="preserve">attentional shifts is the so-called gaze-cueing paradigm (Driver et al., 1999; Friesen &amp; Kingstone, 1998; Langton &amp; Bruce, 2000). </w:t>
      </w:r>
      <w:del w:id="22" w:author="Kristina Suchotzki" w:date="2018-01-18T17:53:00Z">
        <w:r w:rsidRPr="003306B9" w:rsidDel="00793D04">
          <w:rPr>
            <w:rFonts w:ascii="Times New Roman" w:hAnsi="Times New Roman" w:cs="Times New Roman"/>
            <w:lang w:val="en-US"/>
          </w:rPr>
          <w:delText>These s</w:delText>
        </w:r>
      </w:del>
      <w:ins w:id="23" w:author="Kristina Suchotzki" w:date="2018-01-18T17:53:00Z">
        <w:r w:rsidR="00793D04">
          <w:rPr>
            <w:rFonts w:ascii="Times New Roman" w:hAnsi="Times New Roman" w:cs="Times New Roman"/>
            <w:lang w:val="en-US"/>
          </w:rPr>
          <w:t>S</w:t>
        </w:r>
      </w:ins>
      <w:r w:rsidRPr="003306B9">
        <w:rPr>
          <w:rFonts w:ascii="Times New Roman" w:hAnsi="Times New Roman" w:cs="Times New Roman"/>
          <w:lang w:val="en-US"/>
        </w:rPr>
        <w:t xml:space="preserve">tudies </w:t>
      </w:r>
      <w:ins w:id="24" w:author="Kristina Suchotzki" w:date="2018-01-18T17:53:00Z">
        <w:r w:rsidR="00793D04">
          <w:rPr>
            <w:rFonts w:ascii="Times New Roman" w:hAnsi="Times New Roman" w:cs="Times New Roman"/>
            <w:lang w:val="en-US"/>
          </w:rPr>
          <w:t xml:space="preserve">using this paradigm </w:t>
        </w:r>
      </w:ins>
      <w:r w:rsidRPr="003306B9">
        <w:rPr>
          <w:rFonts w:ascii="Times New Roman" w:hAnsi="Times New Roman" w:cs="Times New Roman"/>
          <w:lang w:val="en-US"/>
        </w:rPr>
        <w:t xml:space="preserve">show that perceived gaze cues </w:t>
      </w:r>
      <w:ins w:id="25" w:author="Kristina Suchotzki" w:date="2018-01-18T17:54:00Z">
        <w:r w:rsidR="00793D04">
          <w:rPr>
            <w:rFonts w:ascii="Times New Roman" w:hAnsi="Times New Roman" w:cs="Times New Roman"/>
            <w:lang w:val="en-US"/>
          </w:rPr>
          <w:t xml:space="preserve">like </w:t>
        </w:r>
      </w:ins>
      <w:ins w:id="26" w:author="Kristina Suchotzki" w:date="2018-01-19T10:15:00Z">
        <w:r w:rsidR="00490352">
          <w:rPr>
            <w:rFonts w:ascii="Times New Roman" w:hAnsi="Times New Roman" w:cs="Times New Roman"/>
            <w:lang w:val="en-US"/>
          </w:rPr>
          <w:t>faces/eyes looki</w:t>
        </w:r>
        <w:r w:rsidR="0007552A">
          <w:rPr>
            <w:rFonts w:ascii="Times New Roman" w:hAnsi="Times New Roman" w:cs="Times New Roman"/>
            <w:lang w:val="en-US"/>
          </w:rPr>
          <w:t>ng at</w:t>
        </w:r>
        <w:r w:rsidR="00490352">
          <w:rPr>
            <w:rFonts w:ascii="Times New Roman" w:hAnsi="Times New Roman" w:cs="Times New Roman"/>
            <w:lang w:val="en-US"/>
          </w:rPr>
          <w:t xml:space="preserve"> a certain </w:t>
        </w:r>
      </w:ins>
      <w:ins w:id="27" w:author="Kristina Suchotzki" w:date="2018-01-19T10:31:00Z">
        <w:r w:rsidR="0007552A">
          <w:rPr>
            <w:rFonts w:ascii="Times New Roman" w:hAnsi="Times New Roman" w:cs="Times New Roman"/>
            <w:lang w:val="en-US"/>
          </w:rPr>
          <w:t>location</w:t>
        </w:r>
      </w:ins>
      <w:ins w:id="28" w:author="Kristina Suchotzki" w:date="2018-01-19T10:15:00Z">
        <w:r w:rsidR="00490352">
          <w:rPr>
            <w:rFonts w:ascii="Times New Roman" w:hAnsi="Times New Roman" w:cs="Times New Roman"/>
            <w:lang w:val="en-US"/>
          </w:rPr>
          <w:t xml:space="preserve"> (</w:t>
        </w:r>
      </w:ins>
      <w:ins w:id="29" w:author="Kristina Suchotzki" w:date="2018-01-19T10:16:00Z">
        <w:r w:rsidR="00490352">
          <w:rPr>
            <w:rFonts w:ascii="Times New Roman" w:hAnsi="Times New Roman" w:cs="Times New Roman"/>
            <w:lang w:val="en-US"/>
          </w:rPr>
          <w:t>?</w:t>
        </w:r>
      </w:ins>
      <w:ins w:id="30" w:author="Kristina Suchotzki" w:date="2018-01-19T10:15:00Z">
        <w:r w:rsidR="00490352">
          <w:rPr>
            <w:rFonts w:ascii="Times New Roman" w:hAnsi="Times New Roman" w:cs="Times New Roman"/>
            <w:lang w:val="en-US"/>
          </w:rPr>
          <w:t>)</w:t>
        </w:r>
      </w:ins>
      <w:ins w:id="31" w:author="Kristina Suchotzki" w:date="2018-01-18T17:54:00Z">
        <w:r w:rsidR="00793D04">
          <w:rPr>
            <w:rFonts w:ascii="Times New Roman" w:hAnsi="Times New Roman" w:cs="Times New Roman"/>
            <w:lang w:val="en-US"/>
          </w:rPr>
          <w:t xml:space="preserve"> </w:t>
        </w:r>
      </w:ins>
      <w:r w:rsidRPr="003306B9">
        <w:rPr>
          <w:rFonts w:ascii="Times New Roman" w:hAnsi="Times New Roman" w:cs="Times New Roman"/>
          <w:lang w:val="en-US"/>
        </w:rPr>
        <w:t xml:space="preserve">lead to </w:t>
      </w:r>
      <w:del w:id="32" w:author="Kristina Suchotzki" w:date="2018-01-18T17:53:00Z">
        <w:r w:rsidRPr="003306B9" w:rsidDel="00793D04">
          <w:rPr>
            <w:rFonts w:ascii="Times New Roman" w:hAnsi="Times New Roman" w:cs="Times New Roman"/>
            <w:lang w:val="en-US"/>
          </w:rPr>
          <w:delText xml:space="preserve">a </w:delText>
        </w:r>
      </w:del>
      <w:r w:rsidRPr="003306B9">
        <w:rPr>
          <w:rFonts w:ascii="Times New Roman" w:hAnsi="Times New Roman" w:cs="Times New Roman"/>
          <w:lang w:val="en-US"/>
        </w:rPr>
        <w:t xml:space="preserve">reflexive attentional shifts, which can result in </w:t>
      </w:r>
      <w:ins w:id="33" w:author="Kristina Suchotzki" w:date="2018-01-18T17:53:00Z">
        <w:r w:rsidR="00793D04">
          <w:rPr>
            <w:rFonts w:ascii="Times New Roman" w:hAnsi="Times New Roman" w:cs="Times New Roman"/>
            <w:lang w:val="en-US"/>
          </w:rPr>
          <w:t xml:space="preserve">a </w:t>
        </w:r>
      </w:ins>
      <w:r w:rsidRPr="003306B9">
        <w:rPr>
          <w:rFonts w:ascii="Times New Roman" w:hAnsi="Times New Roman" w:cs="Times New Roman"/>
          <w:lang w:val="en-US"/>
        </w:rPr>
        <w:t xml:space="preserve">processing benefit for </w:t>
      </w:r>
      <w:del w:id="34" w:author="Kristina Suchotzki" w:date="2018-01-19T10:16:00Z">
        <w:r w:rsidRPr="003306B9" w:rsidDel="0009528A">
          <w:rPr>
            <w:rFonts w:ascii="Times New Roman" w:hAnsi="Times New Roman" w:cs="Times New Roman"/>
            <w:lang w:val="en-US"/>
          </w:rPr>
          <w:delText xml:space="preserve">specific </w:delText>
        </w:r>
      </w:del>
      <w:ins w:id="35" w:author="Kristina Suchotzki" w:date="2018-01-19T10:16:00Z">
        <w:r w:rsidR="0009528A">
          <w:rPr>
            <w:rFonts w:ascii="Times New Roman" w:hAnsi="Times New Roman" w:cs="Times New Roman"/>
            <w:lang w:val="en-US"/>
          </w:rPr>
          <w:t>the looked at</w:t>
        </w:r>
        <w:r w:rsidR="0009528A" w:rsidRPr="003306B9">
          <w:rPr>
            <w:rFonts w:ascii="Times New Roman" w:hAnsi="Times New Roman" w:cs="Times New Roman"/>
            <w:lang w:val="en-US"/>
          </w:rPr>
          <w:t xml:space="preserve"> </w:t>
        </w:r>
      </w:ins>
      <w:r w:rsidRPr="003306B9">
        <w:rPr>
          <w:rFonts w:ascii="Times New Roman" w:hAnsi="Times New Roman" w:cs="Times New Roman"/>
          <w:lang w:val="en-US"/>
        </w:rPr>
        <w:t>locations (</w:t>
      </w:r>
      <w:commentRangeStart w:id="36"/>
      <w:r w:rsidRPr="003306B9">
        <w:rPr>
          <w:rFonts w:ascii="Times New Roman" w:hAnsi="Times New Roman" w:cs="Times New Roman"/>
          <w:lang w:val="en-US"/>
        </w:rPr>
        <w:t>for a very recent study see Langton, McIntyre, Hancock, &amp; Leder, 2017</w:t>
      </w:r>
      <w:commentRangeEnd w:id="36"/>
      <w:r w:rsidR="00E82795">
        <w:rPr>
          <w:rStyle w:val="Kommentarzeichen"/>
        </w:rPr>
        <w:commentReference w:id="36"/>
      </w:r>
      <w:r w:rsidRPr="003306B9">
        <w:rPr>
          <w:rFonts w:ascii="Times New Roman" w:hAnsi="Times New Roman" w:cs="Times New Roman"/>
          <w:lang w:val="en-US"/>
        </w:rPr>
        <w:t>). Even though gaze cues are crucial for joint attention, the standard gaze-cueing paradigm is criticized for lacking ecological validity</w:t>
      </w:r>
      <w:del w:id="37" w:author="Kristina Suchotzki" w:date="2018-01-18T17:57:00Z">
        <w:r w:rsidRPr="003306B9" w:rsidDel="00F637FE">
          <w:rPr>
            <w:rFonts w:ascii="Times New Roman" w:hAnsi="Times New Roman" w:cs="Times New Roman"/>
            <w:lang w:val="en-US"/>
          </w:rPr>
          <w:delText xml:space="preserve"> (for an overview see: Risko, Laidlaw, Freeth, Foulsham, &amp; Kingstone, 2012)</w:delText>
        </w:r>
      </w:del>
      <w:r w:rsidRPr="003306B9">
        <w:rPr>
          <w:rFonts w:ascii="Times New Roman" w:hAnsi="Times New Roman" w:cs="Times New Roman"/>
          <w:lang w:val="en-US"/>
        </w:rPr>
        <w:t xml:space="preserve">, because (among others) these studies use isolated heads (Friesen &amp; Kingstone, 1998; Langton &amp; Bruce, 2000) or even cartoon heads (Driver et al., 1999; Ristic &amp; Kingstone, 2005) </w:t>
      </w:r>
      <w:r w:rsidR="0070636E" w:rsidRPr="003306B9">
        <w:rPr>
          <w:rFonts w:ascii="Times New Roman" w:hAnsi="Times New Roman" w:cs="Times New Roman"/>
          <w:lang w:val="en-US"/>
        </w:rPr>
        <w:t>as gaze cues</w:t>
      </w:r>
      <w:ins w:id="38" w:author="Kristina Suchotzki" w:date="2018-01-18T17:57:00Z">
        <w:r w:rsidR="00F637FE">
          <w:rPr>
            <w:rFonts w:ascii="Times New Roman" w:hAnsi="Times New Roman" w:cs="Times New Roman"/>
            <w:lang w:val="en-US"/>
          </w:rPr>
          <w:t xml:space="preserve"> </w:t>
        </w:r>
        <w:commentRangeStart w:id="39"/>
        <w:r w:rsidR="00F637FE" w:rsidRPr="003306B9">
          <w:rPr>
            <w:rFonts w:ascii="Times New Roman" w:hAnsi="Times New Roman" w:cs="Times New Roman"/>
            <w:lang w:val="en-US"/>
          </w:rPr>
          <w:t xml:space="preserve">(for an overview </w:t>
        </w:r>
        <w:r w:rsidR="00F637FE">
          <w:rPr>
            <w:rFonts w:ascii="Times New Roman" w:hAnsi="Times New Roman" w:cs="Times New Roman"/>
            <w:lang w:val="en-US"/>
          </w:rPr>
          <w:t xml:space="preserve">of this criticism </w:t>
        </w:r>
        <w:r w:rsidR="00F637FE" w:rsidRPr="003306B9">
          <w:rPr>
            <w:rFonts w:ascii="Times New Roman" w:hAnsi="Times New Roman" w:cs="Times New Roman"/>
            <w:lang w:val="en-US"/>
          </w:rPr>
          <w:t>see: Risko, Laidlaw, Freeth, Foulsham, &amp; Kingstone, 2012)</w:t>
        </w:r>
      </w:ins>
      <w:commentRangeEnd w:id="39"/>
      <w:ins w:id="40" w:author="Kristina Suchotzki" w:date="2018-01-19T10:31:00Z">
        <w:r w:rsidR="00CB4A04">
          <w:rPr>
            <w:rStyle w:val="Kommentarzeichen"/>
          </w:rPr>
          <w:commentReference w:id="39"/>
        </w:r>
      </w:ins>
      <w:r w:rsidR="0070636E" w:rsidRPr="003306B9">
        <w:rPr>
          <w:rFonts w:ascii="Times New Roman" w:hAnsi="Times New Roman" w:cs="Times New Roman"/>
          <w:lang w:val="en-US"/>
        </w:rPr>
        <w:t xml:space="preserve">. </w:t>
      </w:r>
      <w:commentRangeStart w:id="41"/>
      <w:r w:rsidR="0070636E" w:rsidRPr="003306B9">
        <w:rPr>
          <w:rFonts w:ascii="Times New Roman" w:hAnsi="Times New Roman" w:cs="Times New Roman"/>
          <w:lang w:val="en-US"/>
        </w:rPr>
        <w:t>For example, in a</w:t>
      </w:r>
      <w:r w:rsidRPr="003306B9">
        <w:rPr>
          <w:rFonts w:ascii="Times New Roman" w:hAnsi="Times New Roman" w:cs="Times New Roman"/>
          <w:lang w:val="en-US"/>
        </w:rPr>
        <w:t xml:space="preserve"> recent study Hayward, Voorhies, Morris, Capozzi, and Ristic (2017) did not find reliable links between classical gaze cueing tasks and real social engage.</w:t>
      </w:r>
      <w:commentRangeEnd w:id="41"/>
      <w:r w:rsidR="0076333A">
        <w:rPr>
          <w:rStyle w:val="Kommentarzeichen"/>
        </w:rPr>
        <w:commentReference w:id="41"/>
      </w:r>
    </w:p>
    <w:p w14:paraId="03B5F199" w14:textId="44D45702" w:rsidR="00581A1A" w:rsidRPr="003306B9" w:rsidRDefault="00415F19">
      <w:pPr>
        <w:ind w:left="12" w:firstLine="584"/>
        <w:rPr>
          <w:rFonts w:ascii="Times New Roman" w:hAnsi="Times New Roman" w:cs="Times New Roman"/>
          <w:lang w:val="en-US"/>
        </w:rPr>
      </w:pPr>
      <w:r w:rsidRPr="003306B9">
        <w:rPr>
          <w:rFonts w:ascii="Times New Roman" w:hAnsi="Times New Roman" w:cs="Times New Roman"/>
          <w:lang w:val="en-US"/>
        </w:rPr>
        <w:t>The relevance of ecological</w:t>
      </w:r>
      <w:ins w:id="42" w:author="Kristina Suchotzki" w:date="2018-01-19T10:33:00Z">
        <w:r w:rsidR="007264A5">
          <w:rPr>
            <w:rFonts w:ascii="Times New Roman" w:hAnsi="Times New Roman" w:cs="Times New Roman"/>
            <w:lang w:val="en-US"/>
          </w:rPr>
          <w:t>ly (?)</w:t>
        </w:r>
      </w:ins>
      <w:r w:rsidRPr="003306B9">
        <w:rPr>
          <w:rFonts w:ascii="Times New Roman" w:hAnsi="Times New Roman" w:cs="Times New Roman"/>
          <w:lang w:val="en-US"/>
        </w:rPr>
        <w:t xml:space="preserve"> valid stimuli is a core aspect of social attention research</w:t>
      </w:r>
      <w:commentRangeStart w:id="43"/>
      <w:del w:id="44" w:author="Kristina Suchotzki" w:date="2018-01-19T10:33:00Z">
        <w:r w:rsidRPr="003306B9" w:rsidDel="009E4BB2">
          <w:rPr>
            <w:rFonts w:ascii="Times New Roman" w:hAnsi="Times New Roman" w:cs="Times New Roman"/>
            <w:lang w:val="en-US"/>
          </w:rPr>
          <w:delText>, which provides a bigger framework for gaze cueing</w:delText>
        </w:r>
      </w:del>
      <w:r w:rsidRPr="003306B9">
        <w:rPr>
          <w:rFonts w:ascii="Times New Roman" w:hAnsi="Times New Roman" w:cs="Times New Roman"/>
          <w:lang w:val="en-US"/>
        </w:rPr>
        <w:t xml:space="preserve"> </w:t>
      </w:r>
      <w:commentRangeEnd w:id="43"/>
      <w:r w:rsidR="009E4BB2">
        <w:rPr>
          <w:rStyle w:val="Kommentarzeichen"/>
        </w:rPr>
        <w:commentReference w:id="43"/>
      </w:r>
      <w:r w:rsidRPr="003306B9">
        <w:rPr>
          <w:rFonts w:ascii="Times New Roman" w:hAnsi="Times New Roman" w:cs="Times New Roman"/>
          <w:lang w:val="en-US"/>
        </w:rPr>
        <w:t xml:space="preserve">(Itier &amp; Batty, 2009). Social attention research </w:t>
      </w:r>
      <w:del w:id="45" w:author="Kristina Suchotzki" w:date="2018-01-19T10:34:00Z">
        <w:r w:rsidRPr="003306B9" w:rsidDel="000C033B">
          <w:rPr>
            <w:rFonts w:ascii="Times New Roman" w:hAnsi="Times New Roman" w:cs="Times New Roman"/>
            <w:lang w:val="en-US"/>
          </w:rPr>
          <w:delText xml:space="preserve">describes </w:delText>
        </w:r>
      </w:del>
      <w:ins w:id="46" w:author="Kristina Suchotzki" w:date="2018-01-19T10:34:00Z">
        <w:r w:rsidR="000C033B">
          <w:rPr>
            <w:rFonts w:ascii="Times New Roman" w:hAnsi="Times New Roman" w:cs="Times New Roman"/>
            <w:lang w:val="en-US"/>
          </w:rPr>
          <w:t>investigates</w:t>
        </w:r>
        <w:r w:rsidR="000C033B" w:rsidRPr="003306B9">
          <w:rPr>
            <w:rFonts w:ascii="Times New Roman" w:hAnsi="Times New Roman" w:cs="Times New Roman"/>
            <w:lang w:val="en-US"/>
          </w:rPr>
          <w:t xml:space="preserve"> </w:t>
        </w:r>
      </w:ins>
      <w:r w:rsidRPr="003306B9">
        <w:rPr>
          <w:rFonts w:ascii="Times New Roman" w:hAnsi="Times New Roman" w:cs="Times New Roman"/>
          <w:lang w:val="en-US"/>
        </w:rPr>
        <w:t xml:space="preserve">attentional consequences of social interactions and focuses often on similarities and differences of different types of social stimuli (Risko et al., 2012), from real human interactions (Freeth, Foulsham, &amp; Kingstone, 2013; </w:t>
      </w:r>
      <w:commentRangeStart w:id="47"/>
      <w:r w:rsidRPr="003306B9">
        <w:rPr>
          <w:rFonts w:ascii="Times New Roman" w:hAnsi="Times New Roman" w:cs="Times New Roman"/>
          <w:lang w:val="en-US"/>
        </w:rPr>
        <w:t>for example:</w:t>
      </w:r>
      <w:commentRangeEnd w:id="47"/>
      <w:r w:rsidR="00824472">
        <w:rPr>
          <w:rStyle w:val="Kommentarzeichen"/>
        </w:rPr>
        <w:commentReference w:id="47"/>
      </w:r>
      <w:r w:rsidRPr="003306B9">
        <w:rPr>
          <w:rFonts w:ascii="Times New Roman" w:hAnsi="Times New Roman" w:cs="Times New Roman"/>
          <w:lang w:val="en-US"/>
        </w:rPr>
        <w:t xml:space="preserve"> </w:t>
      </w:r>
      <w:del w:id="48" w:author="Kristina Suchotzki" w:date="2018-01-19T10:34:00Z">
        <w:r w:rsidRPr="003306B9" w:rsidDel="00B933CA">
          <w:rPr>
            <w:rFonts w:ascii="Times New Roman" w:hAnsi="Times New Roman" w:cs="Times New Roman"/>
            <w:lang w:val="en-US"/>
          </w:rPr>
          <w:delText>K. E. W.</w:delText>
        </w:r>
      </w:del>
      <w:r w:rsidRPr="003306B9">
        <w:rPr>
          <w:rFonts w:ascii="Times New Roman" w:hAnsi="Times New Roman" w:cs="Times New Roman"/>
          <w:lang w:val="en-US"/>
        </w:rPr>
        <w:t xml:space="preserve"> Laidlaw, Foulsham, Kuhn, &amp; Kingstone, 2011) to highly controlled laboratory settings with isolated faces </w:t>
      </w:r>
      <w:del w:id="49" w:author="Kristina Suchotzki" w:date="2018-01-19T10:35:00Z">
        <w:r w:rsidRPr="003306B9" w:rsidDel="000C033B">
          <w:rPr>
            <w:rFonts w:ascii="Times New Roman" w:hAnsi="Times New Roman" w:cs="Times New Roman"/>
            <w:lang w:val="en-US"/>
          </w:rPr>
          <w:delText xml:space="preserve">as stimuli </w:delText>
        </w:r>
      </w:del>
      <w:r w:rsidRPr="003306B9">
        <w:rPr>
          <w:rFonts w:ascii="Times New Roman" w:hAnsi="Times New Roman" w:cs="Times New Roman"/>
          <w:lang w:val="en-US"/>
        </w:rPr>
        <w:t>(for example: Langton et al., 2017).</w:t>
      </w:r>
    </w:p>
    <w:p w14:paraId="76022597" w14:textId="2266D7E2" w:rsidR="000B7152" w:rsidRPr="005A2998" w:rsidDel="00325641" w:rsidRDefault="00415F19" w:rsidP="005A2998">
      <w:pPr>
        <w:ind w:left="12" w:firstLine="576"/>
        <w:rPr>
          <w:del w:id="50" w:author="Kristina Suchotzki" w:date="2018-01-19T11:23:00Z"/>
          <w:rFonts w:ascii="Times New Roman" w:hAnsi="Times New Roman" w:cs="Times New Roman"/>
          <w:i/>
          <w:lang w:val="en-US"/>
        </w:rPr>
      </w:pPr>
      <w:commentRangeStart w:id="51"/>
      <w:r w:rsidRPr="005A2998">
        <w:rPr>
          <w:rFonts w:ascii="Times New Roman" w:hAnsi="Times New Roman" w:cs="Times New Roman"/>
          <w:i/>
          <w:lang w:val="en-US"/>
        </w:rPr>
        <w:t>To</w:t>
      </w:r>
      <w:commentRangeEnd w:id="51"/>
      <w:r w:rsidR="00104AC9">
        <w:rPr>
          <w:rStyle w:val="Kommentarzeichen"/>
        </w:rPr>
        <w:commentReference w:id="51"/>
      </w:r>
      <w:r w:rsidRPr="005A2998">
        <w:rPr>
          <w:rFonts w:ascii="Times New Roman" w:hAnsi="Times New Roman" w:cs="Times New Roman"/>
          <w:i/>
          <w:lang w:val="en-US"/>
        </w:rPr>
        <w:t xml:space="preserve"> account fo</w:t>
      </w:r>
      <w:r w:rsidR="009C1738" w:rsidRPr="005A2998">
        <w:rPr>
          <w:rFonts w:ascii="Times New Roman" w:hAnsi="Times New Roman" w:cs="Times New Roman"/>
          <w:i/>
          <w:lang w:val="en-US"/>
        </w:rPr>
        <w:t>r these issues in gaze cuing par</w:t>
      </w:r>
      <w:r w:rsidRPr="005A2998">
        <w:rPr>
          <w:rFonts w:ascii="Times New Roman" w:hAnsi="Times New Roman" w:cs="Times New Roman"/>
          <w:i/>
          <w:lang w:val="en-US"/>
        </w:rPr>
        <w:t>adigms</w:t>
      </w:r>
      <w:ins w:id="52" w:author="Kristina Suchotzki" w:date="2018-01-19T10:40:00Z">
        <w:r w:rsidR="007933B1">
          <w:rPr>
            <w:rFonts w:ascii="Times New Roman" w:hAnsi="Times New Roman" w:cs="Times New Roman"/>
            <w:i/>
            <w:lang w:val="en-US"/>
          </w:rPr>
          <w:t>,</w:t>
        </w:r>
      </w:ins>
      <w:r w:rsidRPr="005A2998">
        <w:rPr>
          <w:rFonts w:ascii="Times New Roman" w:hAnsi="Times New Roman" w:cs="Times New Roman"/>
          <w:i/>
          <w:lang w:val="en-US"/>
        </w:rPr>
        <w:t xml:space="preserve"> Zwickel and Võ (2010) conducted a</w:t>
      </w:r>
      <w:r w:rsidR="000B7152" w:rsidRPr="005A2998">
        <w:rPr>
          <w:rFonts w:ascii="Times New Roman" w:hAnsi="Times New Roman" w:cs="Times New Roman"/>
          <w:i/>
          <w:lang w:val="en-US"/>
        </w:rPr>
        <w:t xml:space="preserve"> </w:t>
      </w:r>
      <w:r w:rsidRPr="005A2998">
        <w:rPr>
          <w:rFonts w:ascii="Times New Roman" w:hAnsi="Times New Roman" w:cs="Times New Roman"/>
          <w:i/>
          <w:lang w:val="en-US"/>
        </w:rPr>
        <w:t>joint attenti</w:t>
      </w:r>
      <w:r w:rsidR="000B7152" w:rsidRPr="005A2998">
        <w:rPr>
          <w:rFonts w:ascii="Times New Roman" w:hAnsi="Times New Roman" w:cs="Times New Roman"/>
          <w:i/>
          <w:lang w:val="en-US"/>
        </w:rPr>
        <w:t xml:space="preserve">on study </w:t>
      </w:r>
      <w:del w:id="53" w:author="Kristina Suchotzki" w:date="2018-01-19T10:42:00Z">
        <w:r w:rsidR="000B7152" w:rsidRPr="005A2998" w:rsidDel="00540184">
          <w:rPr>
            <w:rFonts w:ascii="Times New Roman" w:hAnsi="Times New Roman" w:cs="Times New Roman"/>
            <w:i/>
            <w:lang w:val="en-US"/>
          </w:rPr>
          <w:delText xml:space="preserve">using a so called free </w:delText>
        </w:r>
        <w:r w:rsidRPr="005A2998" w:rsidDel="00540184">
          <w:rPr>
            <w:rFonts w:ascii="Times New Roman" w:hAnsi="Times New Roman" w:cs="Times New Roman"/>
            <w:i/>
            <w:lang w:val="en-US"/>
          </w:rPr>
          <w:delText xml:space="preserve">viewing paradigm </w:delText>
        </w:r>
      </w:del>
      <w:r w:rsidRPr="005A2998">
        <w:rPr>
          <w:rFonts w:ascii="Times New Roman" w:hAnsi="Times New Roman" w:cs="Times New Roman"/>
          <w:i/>
          <w:lang w:val="en-US"/>
        </w:rPr>
        <w:t>with a full person</w:t>
      </w:r>
      <w:ins w:id="54" w:author="Kristina Suchotzki" w:date="2018-01-19T10:40:00Z">
        <w:r w:rsidR="00111AEF">
          <w:rPr>
            <w:rFonts w:ascii="Times New Roman" w:hAnsi="Times New Roman" w:cs="Times New Roman"/>
            <w:i/>
            <w:lang w:val="en-US"/>
          </w:rPr>
          <w:t xml:space="preserve"> </w:t>
        </w:r>
      </w:ins>
      <w:ins w:id="55" w:author="Kristina Suchotzki" w:date="2018-01-19T10:41:00Z">
        <w:r w:rsidR="00456257">
          <w:rPr>
            <w:rFonts w:ascii="Times New Roman" w:hAnsi="Times New Roman" w:cs="Times New Roman"/>
            <w:i/>
            <w:lang w:val="en-US"/>
          </w:rPr>
          <w:t>(</w:t>
        </w:r>
      </w:ins>
      <w:ins w:id="56" w:author="Kristina Suchotzki" w:date="2018-01-19T10:40:00Z">
        <w:r w:rsidR="00111AEF">
          <w:rPr>
            <w:rFonts w:ascii="Times New Roman" w:hAnsi="Times New Roman" w:cs="Times New Roman"/>
            <w:i/>
            <w:lang w:val="en-US"/>
          </w:rPr>
          <w:t>instead of an isolated face</w:t>
        </w:r>
      </w:ins>
      <w:ins w:id="57" w:author="Kristina Suchotzki" w:date="2018-01-19T10:41:00Z">
        <w:r w:rsidR="00456257">
          <w:rPr>
            <w:rFonts w:ascii="Times New Roman" w:hAnsi="Times New Roman" w:cs="Times New Roman"/>
            <w:i/>
            <w:lang w:val="en-US"/>
          </w:rPr>
          <w:t>)</w:t>
        </w:r>
      </w:ins>
      <w:r w:rsidRPr="005A2998">
        <w:rPr>
          <w:rFonts w:ascii="Times New Roman" w:hAnsi="Times New Roman" w:cs="Times New Roman"/>
          <w:i/>
          <w:lang w:val="en-US"/>
        </w:rPr>
        <w:t xml:space="preserve"> as </w:t>
      </w:r>
      <w:del w:id="58" w:author="Kristina Suchotzki" w:date="2018-01-19T10:41:00Z">
        <w:r w:rsidRPr="005A2998" w:rsidDel="00367C98">
          <w:rPr>
            <w:rFonts w:ascii="Times New Roman" w:hAnsi="Times New Roman" w:cs="Times New Roman"/>
            <w:i/>
            <w:lang w:val="en-US"/>
          </w:rPr>
          <w:delText>a</w:delText>
        </w:r>
      </w:del>
      <w:r w:rsidRPr="005A2998">
        <w:rPr>
          <w:rFonts w:ascii="Times New Roman" w:hAnsi="Times New Roman" w:cs="Times New Roman"/>
          <w:i/>
          <w:lang w:val="en-US"/>
        </w:rPr>
        <w:t xml:space="preserve"> directional cue. </w:t>
      </w:r>
      <w:del w:id="59" w:author="Kristina Suchotzki" w:date="2018-01-19T10:42:00Z">
        <w:r w:rsidRPr="005A2998" w:rsidDel="00540184">
          <w:rPr>
            <w:rFonts w:ascii="Times New Roman" w:hAnsi="Times New Roman" w:cs="Times New Roman"/>
            <w:i/>
            <w:lang w:val="en-US"/>
          </w:rPr>
          <w:delText>A main aspect of</w:delText>
        </w:r>
      </w:del>
      <w:ins w:id="60" w:author="Kristina Suchotzki" w:date="2018-01-19T10:42:00Z">
        <w:r w:rsidR="00540184">
          <w:rPr>
            <w:rFonts w:ascii="Times New Roman" w:hAnsi="Times New Roman" w:cs="Times New Roman"/>
            <w:i/>
            <w:lang w:val="en-US"/>
          </w:rPr>
          <w:t>In this</w:t>
        </w:r>
      </w:ins>
      <w:del w:id="61" w:author="Kristina Suchotzki" w:date="2018-01-19T10:42:00Z">
        <w:r w:rsidRPr="005A2998" w:rsidDel="00540184">
          <w:rPr>
            <w:rFonts w:ascii="Times New Roman" w:hAnsi="Times New Roman" w:cs="Times New Roman"/>
            <w:i/>
            <w:lang w:val="en-US"/>
          </w:rPr>
          <w:delText xml:space="preserve"> their</w:delText>
        </w:r>
      </w:del>
      <w:r w:rsidRPr="005A2998">
        <w:rPr>
          <w:rFonts w:ascii="Times New Roman" w:hAnsi="Times New Roman" w:cs="Times New Roman"/>
          <w:i/>
          <w:lang w:val="en-US"/>
        </w:rPr>
        <w:t xml:space="preserve"> study</w:t>
      </w:r>
      <w:ins w:id="62" w:author="Kristina Suchotzki" w:date="2018-01-19T10:42:00Z">
        <w:r w:rsidR="00540184">
          <w:rPr>
            <w:rFonts w:ascii="Times New Roman" w:hAnsi="Times New Roman" w:cs="Times New Roman"/>
            <w:i/>
            <w:lang w:val="en-US"/>
          </w:rPr>
          <w:t xml:space="preserve">, </w:t>
        </w:r>
      </w:ins>
      <w:ins w:id="63" w:author="Kristina Suchotzki" w:date="2018-01-19T10:43:00Z">
        <w:r w:rsidR="0037003D">
          <w:rPr>
            <w:rFonts w:ascii="Times New Roman" w:hAnsi="Times New Roman" w:cs="Times New Roman"/>
            <w:i/>
            <w:lang w:val="en-US"/>
          </w:rPr>
          <w:t xml:space="preserve">the authors </w:t>
        </w:r>
      </w:ins>
      <w:ins w:id="64" w:author="Kristina Suchotzki" w:date="2018-01-19T10:42:00Z">
        <w:r w:rsidR="00540184">
          <w:rPr>
            <w:rFonts w:ascii="Times New Roman" w:hAnsi="Times New Roman" w:cs="Times New Roman"/>
            <w:i/>
            <w:lang w:val="en-US"/>
          </w:rPr>
          <w:t xml:space="preserve">used a </w:t>
        </w:r>
        <w:r w:rsidR="00540184" w:rsidRPr="005A2998">
          <w:rPr>
            <w:rFonts w:ascii="Times New Roman" w:hAnsi="Times New Roman" w:cs="Times New Roman"/>
            <w:i/>
            <w:lang w:val="en-US"/>
          </w:rPr>
          <w:t xml:space="preserve">free viewing </w:t>
        </w:r>
      </w:ins>
      <w:ins w:id="65" w:author="Kristina Suchotzki" w:date="2018-01-19T10:44:00Z">
        <w:r w:rsidR="000E0235">
          <w:rPr>
            <w:rFonts w:ascii="Times New Roman" w:hAnsi="Times New Roman" w:cs="Times New Roman"/>
            <w:i/>
            <w:lang w:val="en-US"/>
          </w:rPr>
          <w:t>instruction</w:t>
        </w:r>
      </w:ins>
      <w:ins w:id="66" w:author="Kristina Suchotzki" w:date="2018-01-19T10:42:00Z">
        <w:r w:rsidR="00540184">
          <w:rPr>
            <w:rFonts w:ascii="Times New Roman" w:hAnsi="Times New Roman" w:cs="Times New Roman"/>
            <w:i/>
            <w:lang w:val="en-US"/>
          </w:rPr>
          <w:t xml:space="preserve">, </w:t>
        </w:r>
      </w:ins>
      <w:ins w:id="67" w:author="Kristina Suchotzki" w:date="2018-01-19T10:43:00Z">
        <w:r w:rsidR="00540184">
          <w:rPr>
            <w:rFonts w:ascii="Times New Roman" w:hAnsi="Times New Roman" w:cs="Times New Roman"/>
            <w:i/>
            <w:lang w:val="en-US"/>
          </w:rPr>
          <w:t>meaning</w:t>
        </w:r>
      </w:ins>
      <w:ins w:id="68" w:author="Kristina Suchotzki" w:date="2018-01-19T10:42:00Z">
        <w:r w:rsidR="00540184">
          <w:rPr>
            <w:rFonts w:ascii="Times New Roman" w:hAnsi="Times New Roman" w:cs="Times New Roman"/>
            <w:i/>
            <w:lang w:val="en-US"/>
          </w:rPr>
          <w:t xml:space="preserve"> that</w:t>
        </w:r>
        <w:r w:rsidR="00540184" w:rsidRPr="005A2998">
          <w:rPr>
            <w:rFonts w:ascii="Times New Roman" w:hAnsi="Times New Roman" w:cs="Times New Roman"/>
            <w:i/>
            <w:lang w:val="en-US"/>
          </w:rPr>
          <w:t xml:space="preserve"> </w:t>
        </w:r>
      </w:ins>
      <w:del w:id="69" w:author="Kristina Suchotzki" w:date="2018-01-19T10:42:00Z">
        <w:r w:rsidRPr="005A2998" w:rsidDel="00540184">
          <w:rPr>
            <w:rFonts w:ascii="Times New Roman" w:hAnsi="Times New Roman" w:cs="Times New Roman"/>
            <w:i/>
            <w:lang w:val="en-US"/>
          </w:rPr>
          <w:delText xml:space="preserve">was that </w:delText>
        </w:r>
      </w:del>
      <w:r w:rsidRPr="005A2998">
        <w:rPr>
          <w:rFonts w:ascii="Times New Roman" w:hAnsi="Times New Roman" w:cs="Times New Roman"/>
          <w:i/>
          <w:lang w:val="en-US"/>
        </w:rPr>
        <w:t>participants had no explicit task to fulfil</w:t>
      </w:r>
      <w:ins w:id="70" w:author="Kristina Suchotzki" w:date="2018-01-19T10:43:00Z">
        <w:r w:rsidR="00540184">
          <w:rPr>
            <w:rFonts w:ascii="Times New Roman" w:hAnsi="Times New Roman" w:cs="Times New Roman"/>
            <w:i/>
            <w:lang w:val="en-US"/>
          </w:rPr>
          <w:t xml:space="preserve"> but were simply instructed to freely explore the stimuli</w:t>
        </w:r>
      </w:ins>
      <w:r w:rsidRPr="005A2998">
        <w:rPr>
          <w:rFonts w:ascii="Times New Roman" w:hAnsi="Times New Roman" w:cs="Times New Roman"/>
          <w:i/>
          <w:lang w:val="en-US"/>
        </w:rPr>
        <w:t xml:space="preserve">. Zwickel and Võ (2010) argue, that the lack of a specific </w:t>
      </w:r>
      <w:commentRangeStart w:id="71"/>
      <w:r w:rsidRPr="005A2998">
        <w:rPr>
          <w:rFonts w:ascii="Times New Roman" w:hAnsi="Times New Roman" w:cs="Times New Roman"/>
          <w:i/>
          <w:lang w:val="en-US"/>
        </w:rPr>
        <w:t>task puts gaze following to a stricter test</w:t>
      </w:r>
      <w:commentRangeEnd w:id="71"/>
      <w:r w:rsidR="00366DD0">
        <w:rPr>
          <w:rStyle w:val="Kommentarzeichen"/>
        </w:rPr>
        <w:commentReference w:id="71"/>
      </w:r>
      <w:ins w:id="72" w:author="Kristina Suchotzki" w:date="2018-01-19T10:45:00Z">
        <w:r w:rsidR="00366DD0">
          <w:rPr>
            <w:rFonts w:ascii="Times New Roman" w:hAnsi="Times New Roman" w:cs="Times New Roman"/>
            <w:i/>
            <w:lang w:val="en-US"/>
          </w:rPr>
          <w:t>, as ….</w:t>
        </w:r>
      </w:ins>
      <w:r w:rsidRPr="005A2998">
        <w:rPr>
          <w:rFonts w:ascii="Times New Roman" w:hAnsi="Times New Roman" w:cs="Times New Roman"/>
          <w:i/>
          <w:lang w:val="en-US"/>
        </w:rPr>
        <w:t xml:space="preserve">. </w:t>
      </w:r>
      <w:commentRangeStart w:id="73"/>
      <w:r w:rsidRPr="005A2998">
        <w:rPr>
          <w:rFonts w:ascii="Times New Roman" w:hAnsi="Times New Roman" w:cs="Times New Roman"/>
          <w:i/>
          <w:lang w:val="en-US"/>
        </w:rPr>
        <w:t xml:space="preserve">This is explicitly in contrast to </w:t>
      </w:r>
      <w:ins w:id="74" w:author="Kristina Suchotzki" w:date="2018-01-19T10:45:00Z">
        <w:r w:rsidR="00366DD0">
          <w:rPr>
            <w:rFonts w:ascii="Times New Roman" w:hAnsi="Times New Roman" w:cs="Times New Roman"/>
            <w:i/>
            <w:lang w:val="en-US"/>
          </w:rPr>
          <w:t xml:space="preserve">a study of </w:t>
        </w:r>
      </w:ins>
      <w:r w:rsidRPr="005A2998">
        <w:rPr>
          <w:rFonts w:ascii="Times New Roman" w:hAnsi="Times New Roman" w:cs="Times New Roman"/>
          <w:i/>
          <w:lang w:val="en-US"/>
        </w:rPr>
        <w:t>Castelhano, Wieth, and Henderson (2007) who asked participants to understan</w:t>
      </w:r>
      <w:r w:rsidR="000B7152" w:rsidRPr="005A2998">
        <w:rPr>
          <w:rFonts w:ascii="Times New Roman" w:hAnsi="Times New Roman" w:cs="Times New Roman"/>
          <w:i/>
          <w:lang w:val="en-US"/>
        </w:rPr>
        <w:t>d the story</w:t>
      </w:r>
      <w:ins w:id="75" w:author="Kristina Suchotzki" w:date="2018-01-19T10:45:00Z">
        <w:r w:rsidR="00366DD0">
          <w:rPr>
            <w:rFonts w:ascii="Times New Roman" w:hAnsi="Times New Roman" w:cs="Times New Roman"/>
            <w:i/>
            <w:lang w:val="en-US"/>
          </w:rPr>
          <w:t xml:space="preserve"> depicted in their stimuli (?)</w:t>
        </w:r>
      </w:ins>
      <w:commentRangeEnd w:id="73"/>
      <w:ins w:id="76" w:author="Kristina Suchotzki" w:date="2018-01-19T10:48:00Z">
        <w:r w:rsidR="007F3A41">
          <w:rPr>
            <w:rStyle w:val="Kommentarzeichen"/>
          </w:rPr>
          <w:commentReference w:id="73"/>
        </w:r>
      </w:ins>
      <w:r w:rsidR="000B7152" w:rsidRPr="005A2998">
        <w:rPr>
          <w:rFonts w:ascii="Times New Roman" w:hAnsi="Times New Roman" w:cs="Times New Roman"/>
          <w:i/>
          <w:lang w:val="en-US"/>
        </w:rPr>
        <w:t xml:space="preserve">. </w:t>
      </w:r>
      <w:commentRangeStart w:id="77"/>
      <w:r w:rsidR="000B7152" w:rsidRPr="005A2998">
        <w:rPr>
          <w:rFonts w:ascii="Times New Roman" w:hAnsi="Times New Roman" w:cs="Times New Roman"/>
          <w:i/>
          <w:lang w:val="en-US"/>
        </w:rPr>
        <w:t>Additionally, with</w:t>
      </w:r>
      <w:r w:rsidRPr="005A2998">
        <w:rPr>
          <w:rFonts w:ascii="Times New Roman" w:hAnsi="Times New Roman" w:cs="Times New Roman"/>
          <w:i/>
          <w:lang w:val="en-US"/>
        </w:rPr>
        <w:t xml:space="preserve">out a task represents naturalistic viewing behavior and therefore adds more ecological validity to classical gaze cuing paradigms. </w:t>
      </w:r>
      <w:commentRangeEnd w:id="77"/>
      <w:r w:rsidR="003803AC">
        <w:rPr>
          <w:rStyle w:val="Kommentarzeichen"/>
        </w:rPr>
        <w:commentReference w:id="77"/>
      </w:r>
      <w:commentRangeStart w:id="78"/>
      <w:r w:rsidRPr="005A2998">
        <w:rPr>
          <w:rFonts w:ascii="Times New Roman" w:hAnsi="Times New Roman" w:cs="Times New Roman"/>
          <w:i/>
          <w:lang w:val="en-US"/>
        </w:rPr>
        <w:t>They</w:t>
      </w:r>
      <w:commentRangeEnd w:id="78"/>
      <w:r w:rsidR="003803AC">
        <w:rPr>
          <w:rStyle w:val="Kommentarzeichen"/>
        </w:rPr>
        <w:commentReference w:id="78"/>
      </w:r>
      <w:r w:rsidRPr="005A2998">
        <w:rPr>
          <w:rFonts w:ascii="Times New Roman" w:hAnsi="Times New Roman" w:cs="Times New Roman"/>
          <w:i/>
          <w:lang w:val="en-US"/>
        </w:rPr>
        <w:t xml:space="preserve"> presented their </w:t>
      </w:r>
      <w:commentRangeStart w:id="79"/>
      <w:ins w:id="80" w:author="Kristina Suchotzki" w:date="2018-01-19T10:59:00Z">
        <w:r w:rsidR="00754F04">
          <w:rPr>
            <w:rFonts w:ascii="Times New Roman" w:hAnsi="Times New Roman" w:cs="Times New Roman"/>
            <w:i/>
            <w:lang w:val="en-US"/>
          </w:rPr>
          <w:t>participants</w:t>
        </w:r>
      </w:ins>
      <w:del w:id="81" w:author="Kristina Suchotzki" w:date="2018-01-19T10:59:00Z">
        <w:r w:rsidRPr="005A2998" w:rsidDel="00754F04">
          <w:rPr>
            <w:rFonts w:ascii="Times New Roman" w:hAnsi="Times New Roman" w:cs="Times New Roman"/>
            <w:i/>
            <w:lang w:val="en-US"/>
          </w:rPr>
          <w:delText>observers</w:delText>
        </w:r>
      </w:del>
      <w:commentRangeEnd w:id="79"/>
      <w:r w:rsidR="00E85E71">
        <w:rPr>
          <w:rStyle w:val="Kommentarzeichen"/>
        </w:rPr>
        <w:commentReference w:id="79"/>
      </w:r>
      <w:r w:rsidRPr="005A2998">
        <w:rPr>
          <w:rFonts w:ascii="Times New Roman" w:hAnsi="Times New Roman" w:cs="Times New Roman"/>
          <w:i/>
          <w:lang w:val="en-US"/>
        </w:rPr>
        <w:t xml:space="preserve"> </w:t>
      </w:r>
      <w:commentRangeStart w:id="82"/>
      <w:r w:rsidRPr="005A2998">
        <w:rPr>
          <w:rFonts w:ascii="Times New Roman" w:hAnsi="Times New Roman" w:cs="Times New Roman"/>
          <w:i/>
          <w:lang w:val="en-US"/>
        </w:rPr>
        <w:t>multiple scenes</w:t>
      </w:r>
      <w:ins w:id="83" w:author="Kristina Suchotzki" w:date="2018-01-19T10:59:00Z">
        <w:r w:rsidR="00C90283">
          <w:rPr>
            <w:rFonts w:ascii="Times New Roman" w:hAnsi="Times New Roman" w:cs="Times New Roman"/>
            <w:i/>
            <w:lang w:val="en-US"/>
          </w:rPr>
          <w:t>, one after the other (?)</w:t>
        </w:r>
        <w:commentRangeEnd w:id="82"/>
        <w:r w:rsidR="00C90283">
          <w:rPr>
            <w:rStyle w:val="Kommentarzeichen"/>
          </w:rPr>
          <w:commentReference w:id="82"/>
        </w:r>
        <w:r w:rsidR="00C90283">
          <w:rPr>
            <w:rFonts w:ascii="Times New Roman" w:hAnsi="Times New Roman" w:cs="Times New Roman"/>
            <w:i/>
            <w:lang w:val="en-US"/>
          </w:rPr>
          <w:t>, each</w:t>
        </w:r>
      </w:ins>
      <w:r w:rsidRPr="005A2998">
        <w:rPr>
          <w:rFonts w:ascii="Times New Roman" w:hAnsi="Times New Roman" w:cs="Times New Roman"/>
          <w:i/>
          <w:lang w:val="en-US"/>
        </w:rPr>
        <w:t xml:space="preserve"> for several seconds. </w:t>
      </w:r>
      <w:del w:id="84" w:author="Kristina Suchotzki" w:date="2018-01-19T10:59:00Z">
        <w:r w:rsidRPr="005A2998" w:rsidDel="005E3057">
          <w:rPr>
            <w:rFonts w:ascii="Times New Roman" w:hAnsi="Times New Roman" w:cs="Times New Roman"/>
            <w:i/>
            <w:lang w:val="en-US"/>
          </w:rPr>
          <w:delText xml:space="preserve">The </w:delText>
        </w:r>
      </w:del>
      <w:ins w:id="85" w:author="Kristina Suchotzki" w:date="2018-01-19T10:59:00Z">
        <w:r w:rsidR="005E3057">
          <w:rPr>
            <w:rFonts w:ascii="Times New Roman" w:hAnsi="Times New Roman" w:cs="Times New Roman"/>
            <w:i/>
            <w:lang w:val="en-US"/>
          </w:rPr>
          <w:t>Each</w:t>
        </w:r>
        <w:r w:rsidR="005E3057" w:rsidRPr="005A2998">
          <w:rPr>
            <w:rFonts w:ascii="Times New Roman" w:hAnsi="Times New Roman" w:cs="Times New Roman"/>
            <w:i/>
            <w:lang w:val="en-US"/>
          </w:rPr>
          <w:t xml:space="preserve"> </w:t>
        </w:r>
      </w:ins>
      <w:r w:rsidRPr="005A2998">
        <w:rPr>
          <w:rFonts w:ascii="Times New Roman" w:hAnsi="Times New Roman" w:cs="Times New Roman"/>
          <w:i/>
          <w:lang w:val="en-US"/>
        </w:rPr>
        <w:t>scene</w:t>
      </w:r>
      <w:del w:id="86" w:author="Kristina Suchotzki" w:date="2018-01-19T11:01:00Z">
        <w:r w:rsidRPr="005A2998" w:rsidDel="005E3057">
          <w:rPr>
            <w:rFonts w:ascii="Times New Roman" w:hAnsi="Times New Roman" w:cs="Times New Roman"/>
            <w:i/>
            <w:lang w:val="en-US"/>
          </w:rPr>
          <w:delText>s</w:delText>
        </w:r>
      </w:del>
      <w:r w:rsidRPr="005A2998">
        <w:rPr>
          <w:rFonts w:ascii="Times New Roman" w:hAnsi="Times New Roman" w:cs="Times New Roman"/>
          <w:i/>
          <w:lang w:val="en-US"/>
        </w:rPr>
        <w:t xml:space="preserve"> contained </w:t>
      </w:r>
      <w:del w:id="87" w:author="Kristina Suchotzki" w:date="2018-01-19T11:02:00Z">
        <w:r w:rsidRPr="005A2998" w:rsidDel="005E3057">
          <w:rPr>
            <w:rFonts w:ascii="Times New Roman" w:hAnsi="Times New Roman" w:cs="Times New Roman"/>
            <w:i/>
            <w:lang w:val="en-US"/>
          </w:rPr>
          <w:delText xml:space="preserve">a reference, </w:delText>
        </w:r>
      </w:del>
      <w:r w:rsidRPr="005A2998">
        <w:rPr>
          <w:rFonts w:ascii="Times New Roman" w:hAnsi="Times New Roman" w:cs="Times New Roman"/>
          <w:i/>
          <w:lang w:val="en-US"/>
        </w:rPr>
        <w:t xml:space="preserve">either a person or a loudspeaker, and two objects. </w:t>
      </w:r>
      <w:commentRangeStart w:id="88"/>
      <w:del w:id="89" w:author="Kristina Suchotzki" w:date="2018-01-19T11:00:00Z">
        <w:r w:rsidRPr="005A2998" w:rsidDel="005E3057">
          <w:rPr>
            <w:rFonts w:ascii="Times New Roman" w:hAnsi="Times New Roman" w:cs="Times New Roman"/>
            <w:i/>
            <w:lang w:val="en-US"/>
          </w:rPr>
          <w:delText>The authors of the study made sure, that the relevant objects were not placed in prominent locations, so that the object is not highlighted by posit</w:delText>
        </w:r>
        <w:r w:rsidR="002246DA" w:rsidRPr="005A2998" w:rsidDel="005E3057">
          <w:rPr>
            <w:rFonts w:ascii="Times New Roman" w:hAnsi="Times New Roman" w:cs="Times New Roman"/>
            <w:i/>
            <w:lang w:val="en-US"/>
          </w:rPr>
          <w:delText>i</w:delText>
        </w:r>
        <w:r w:rsidRPr="005A2998" w:rsidDel="005E3057">
          <w:rPr>
            <w:rFonts w:ascii="Times New Roman" w:hAnsi="Times New Roman" w:cs="Times New Roman"/>
            <w:i/>
            <w:lang w:val="en-US"/>
          </w:rPr>
          <w:delText xml:space="preserve">on itself. </w:delText>
        </w:r>
      </w:del>
      <w:commentRangeEnd w:id="88"/>
      <w:r w:rsidR="005E3057">
        <w:rPr>
          <w:rStyle w:val="Kommentarzeichen"/>
        </w:rPr>
        <w:commentReference w:id="88"/>
      </w:r>
      <w:r w:rsidRPr="005A2998">
        <w:rPr>
          <w:rFonts w:ascii="Times New Roman" w:hAnsi="Times New Roman" w:cs="Times New Roman"/>
          <w:i/>
          <w:lang w:val="en-US"/>
        </w:rPr>
        <w:t>In each scene</w:t>
      </w:r>
      <w:del w:id="90" w:author="Kristina Suchotzki" w:date="2018-01-19T11:02:00Z">
        <w:r w:rsidRPr="005A2998" w:rsidDel="005E3057">
          <w:rPr>
            <w:rFonts w:ascii="Times New Roman" w:hAnsi="Times New Roman" w:cs="Times New Roman"/>
            <w:i/>
            <w:lang w:val="en-US"/>
          </w:rPr>
          <w:delText xml:space="preserve">, only one of the objects was </w:delText>
        </w:r>
        <w:commentRangeStart w:id="91"/>
        <w:r w:rsidRPr="005A2998" w:rsidDel="005E3057">
          <w:rPr>
            <w:rFonts w:ascii="Times New Roman" w:hAnsi="Times New Roman" w:cs="Times New Roman"/>
            <w:i/>
            <w:lang w:val="en-US"/>
          </w:rPr>
          <w:delText xml:space="preserve">referenced </w:delText>
        </w:r>
        <w:commentRangeEnd w:id="91"/>
        <w:r w:rsidR="005E3057" w:rsidDel="005E3057">
          <w:rPr>
            <w:rStyle w:val="Kommentarzeichen"/>
          </w:rPr>
          <w:commentReference w:id="91"/>
        </w:r>
        <w:r w:rsidRPr="005A2998" w:rsidDel="005E3057">
          <w:rPr>
            <w:rFonts w:ascii="Times New Roman" w:hAnsi="Times New Roman" w:cs="Times New Roman"/>
            <w:i/>
            <w:lang w:val="en-US"/>
          </w:rPr>
          <w:delText>either by the oriented</w:delText>
        </w:r>
      </w:del>
      <w:r w:rsidRPr="005A2998">
        <w:rPr>
          <w:rFonts w:ascii="Times New Roman" w:hAnsi="Times New Roman" w:cs="Times New Roman"/>
          <w:i/>
          <w:lang w:val="en-US"/>
        </w:rPr>
        <w:t xml:space="preserve"> </w:t>
      </w:r>
      <w:ins w:id="92" w:author="Kristina Suchotzki" w:date="2018-01-19T11:02:00Z">
        <w:r w:rsidR="005E3057">
          <w:rPr>
            <w:rFonts w:ascii="Times New Roman" w:hAnsi="Times New Roman" w:cs="Times New Roman"/>
            <w:i/>
            <w:lang w:val="en-US"/>
          </w:rPr>
          <w:t xml:space="preserve">the </w:t>
        </w:r>
      </w:ins>
      <w:r w:rsidRPr="005A2998">
        <w:rPr>
          <w:rFonts w:ascii="Times New Roman" w:hAnsi="Times New Roman" w:cs="Times New Roman"/>
          <w:i/>
          <w:lang w:val="en-US"/>
        </w:rPr>
        <w:t>person or</w:t>
      </w:r>
      <w:del w:id="93" w:author="Kristina Suchotzki" w:date="2018-01-19T11:02:00Z">
        <w:r w:rsidRPr="005A2998" w:rsidDel="005E3057">
          <w:rPr>
            <w:rFonts w:ascii="Times New Roman" w:hAnsi="Times New Roman" w:cs="Times New Roman"/>
            <w:i/>
            <w:lang w:val="en-US"/>
          </w:rPr>
          <w:delText xml:space="preserve"> by</w:delText>
        </w:r>
      </w:del>
      <w:r w:rsidRPr="005A2998">
        <w:rPr>
          <w:rFonts w:ascii="Times New Roman" w:hAnsi="Times New Roman" w:cs="Times New Roman"/>
          <w:i/>
          <w:lang w:val="en-US"/>
        </w:rPr>
        <w:t xml:space="preserve"> the loudspeaker</w:t>
      </w:r>
      <w:ins w:id="94" w:author="Kristina Suchotzki" w:date="2018-01-19T11:02:00Z">
        <w:r w:rsidR="005E3057">
          <w:rPr>
            <w:rFonts w:ascii="Times New Roman" w:hAnsi="Times New Roman" w:cs="Times New Roman"/>
            <w:i/>
            <w:lang w:val="en-US"/>
          </w:rPr>
          <w:t xml:space="preserve"> were directed towards one of the two objects</w:t>
        </w:r>
      </w:ins>
      <w:ins w:id="95" w:author="Kristina Suchotzki" w:date="2018-01-19T11:05:00Z">
        <w:r w:rsidR="002C22FD">
          <w:rPr>
            <w:rFonts w:ascii="Times New Roman" w:hAnsi="Times New Roman" w:cs="Times New Roman"/>
            <w:i/>
            <w:lang w:val="en-US"/>
          </w:rPr>
          <w:t xml:space="preserve"> (subsequently called the referenced object)</w:t>
        </w:r>
      </w:ins>
      <w:r w:rsidRPr="005A2998">
        <w:rPr>
          <w:rFonts w:ascii="Times New Roman" w:hAnsi="Times New Roman" w:cs="Times New Roman"/>
          <w:i/>
          <w:lang w:val="en-US"/>
        </w:rPr>
        <w:t xml:space="preserve">. </w:t>
      </w:r>
      <w:del w:id="96" w:author="Kristina Suchotzki" w:date="2018-01-19T11:03:00Z">
        <w:r w:rsidRPr="005A2998" w:rsidDel="002C22FD">
          <w:rPr>
            <w:rFonts w:ascii="Times New Roman" w:hAnsi="Times New Roman" w:cs="Times New Roman"/>
            <w:i/>
            <w:lang w:val="en-US"/>
          </w:rPr>
          <w:delText xml:space="preserve">They </w:delText>
        </w:r>
      </w:del>
      <w:ins w:id="97" w:author="Kristina Suchotzki" w:date="2018-01-19T11:03:00Z">
        <w:r w:rsidR="002C22FD">
          <w:rPr>
            <w:rFonts w:ascii="Times New Roman" w:hAnsi="Times New Roman" w:cs="Times New Roman"/>
            <w:i/>
            <w:lang w:val="en-US"/>
          </w:rPr>
          <w:t>Results of the study</w:t>
        </w:r>
        <w:r w:rsidR="002C22FD" w:rsidRPr="005A2998">
          <w:rPr>
            <w:rFonts w:ascii="Times New Roman" w:hAnsi="Times New Roman" w:cs="Times New Roman"/>
            <w:i/>
            <w:lang w:val="en-US"/>
          </w:rPr>
          <w:t xml:space="preserve"> </w:t>
        </w:r>
      </w:ins>
      <w:r w:rsidRPr="005A2998">
        <w:rPr>
          <w:rFonts w:ascii="Times New Roman" w:hAnsi="Times New Roman" w:cs="Times New Roman"/>
          <w:i/>
          <w:lang w:val="en-US"/>
        </w:rPr>
        <w:t xml:space="preserve">showed that </w:t>
      </w:r>
      <w:del w:id="98" w:author="Kristina Suchotzki" w:date="2018-01-19T11:04:00Z">
        <w:r w:rsidRPr="005A2998" w:rsidDel="002C22FD">
          <w:rPr>
            <w:rFonts w:ascii="Times New Roman" w:hAnsi="Times New Roman" w:cs="Times New Roman"/>
            <w:i/>
            <w:lang w:val="en-US"/>
          </w:rPr>
          <w:delText>observers of the scene</w:delText>
        </w:r>
      </w:del>
      <w:ins w:id="99" w:author="Kristina Suchotzki" w:date="2018-01-19T11:04:00Z">
        <w:r w:rsidR="002C22FD">
          <w:rPr>
            <w:rFonts w:ascii="Times New Roman" w:hAnsi="Times New Roman" w:cs="Times New Roman"/>
            <w:i/>
            <w:lang w:val="en-US"/>
          </w:rPr>
          <w:t>participants</w:t>
        </w:r>
      </w:ins>
      <w:r w:rsidRPr="005A2998">
        <w:rPr>
          <w:rFonts w:ascii="Times New Roman" w:hAnsi="Times New Roman" w:cs="Times New Roman"/>
          <w:i/>
          <w:lang w:val="en-US"/>
        </w:rPr>
        <w:t xml:space="preserve"> fixated the referenced object remarkably earlier, more often and </w:t>
      </w:r>
      <w:del w:id="100" w:author="Kristina Suchotzki" w:date="2018-01-19T11:05:00Z">
        <w:r w:rsidRPr="005A2998" w:rsidDel="00202A90">
          <w:rPr>
            <w:rFonts w:ascii="Times New Roman" w:hAnsi="Times New Roman" w:cs="Times New Roman"/>
            <w:i/>
            <w:lang w:val="en-US"/>
          </w:rPr>
          <w:delText xml:space="preserve">overall </w:delText>
        </w:r>
      </w:del>
      <w:r w:rsidRPr="005A2998">
        <w:rPr>
          <w:rFonts w:ascii="Times New Roman" w:hAnsi="Times New Roman" w:cs="Times New Roman"/>
          <w:i/>
          <w:lang w:val="en-US"/>
        </w:rPr>
        <w:t xml:space="preserve">longer </w:t>
      </w:r>
      <w:r w:rsidR="000B7152" w:rsidRPr="005A2998">
        <w:rPr>
          <w:rFonts w:ascii="Times New Roman" w:hAnsi="Times New Roman" w:cs="Times New Roman"/>
          <w:i/>
          <w:lang w:val="en-US"/>
        </w:rPr>
        <w:t>than</w:t>
      </w:r>
      <w:r w:rsidRPr="005A2998">
        <w:rPr>
          <w:rFonts w:ascii="Times New Roman" w:hAnsi="Times New Roman" w:cs="Times New Roman"/>
          <w:i/>
          <w:lang w:val="en-US"/>
        </w:rPr>
        <w:t xml:space="preserve"> the not referenced object. However, the prioritization of the object </w:t>
      </w:r>
      <w:r w:rsidR="000B7152" w:rsidRPr="005A2998">
        <w:rPr>
          <w:rFonts w:ascii="Times New Roman" w:hAnsi="Times New Roman" w:cs="Times New Roman"/>
          <w:i/>
          <w:lang w:val="en-US"/>
        </w:rPr>
        <w:t>occurred</w:t>
      </w:r>
      <w:r w:rsidRPr="005A2998">
        <w:rPr>
          <w:rFonts w:ascii="Times New Roman" w:hAnsi="Times New Roman" w:cs="Times New Roman"/>
          <w:i/>
          <w:lang w:val="en-US"/>
        </w:rPr>
        <w:t xml:space="preserve"> only when the person referenced the object. By showing that leaving saccades from the head (but not from the loudspeaker) landed most often onto the referenced object the results give direct support for the relation between cue type and </w:t>
      </w:r>
      <w:commentRangeStart w:id="101"/>
      <w:r w:rsidRPr="005A2998">
        <w:rPr>
          <w:rFonts w:ascii="Times New Roman" w:hAnsi="Times New Roman" w:cs="Times New Roman"/>
          <w:i/>
          <w:lang w:val="en-US"/>
        </w:rPr>
        <w:t>object role</w:t>
      </w:r>
      <w:commentRangeEnd w:id="101"/>
      <w:r w:rsidR="00A73FF5">
        <w:rPr>
          <w:rStyle w:val="Kommentarzeichen"/>
        </w:rPr>
        <w:commentReference w:id="101"/>
      </w:r>
      <w:r w:rsidRPr="005A2998">
        <w:rPr>
          <w:rFonts w:ascii="Times New Roman" w:hAnsi="Times New Roman" w:cs="Times New Roman"/>
          <w:i/>
          <w:lang w:val="en-US"/>
        </w:rPr>
        <w:t>. The attentional focus of the person in the scene guided attentional distribution of the observer. Interestingly, the same was not true for the loudspeaker. The referenced objects were not just focused because they might have been salient by themselves (due to e.g. positioning)</w:t>
      </w:r>
      <w:ins w:id="102" w:author="Kristina Suchotzki" w:date="2018-01-19T11:19:00Z">
        <w:r w:rsidR="00E5797B">
          <w:rPr>
            <w:rFonts w:ascii="Times New Roman" w:hAnsi="Times New Roman" w:cs="Times New Roman"/>
            <w:i/>
            <w:lang w:val="en-US"/>
          </w:rPr>
          <w:t xml:space="preserve"> or they were </w:t>
        </w:r>
      </w:ins>
      <w:ins w:id="103" w:author="Kristina Suchotzki" w:date="2018-01-19T11:20:00Z">
        <w:r w:rsidR="00E5797B">
          <w:rPr>
            <w:rFonts w:ascii="Times New Roman" w:hAnsi="Times New Roman" w:cs="Times New Roman"/>
            <w:i/>
            <w:lang w:val="en-US"/>
          </w:rPr>
          <w:t>referenced by another object</w:t>
        </w:r>
      </w:ins>
      <w:r w:rsidRPr="005A2998">
        <w:rPr>
          <w:rFonts w:ascii="Times New Roman" w:hAnsi="Times New Roman" w:cs="Times New Roman"/>
          <w:i/>
          <w:lang w:val="en-US"/>
        </w:rPr>
        <w:t xml:space="preserve">, but became more salient </w:t>
      </w:r>
      <w:del w:id="104" w:author="Kristina Suchotzki" w:date="2018-01-19T11:20:00Z">
        <w:r w:rsidRPr="005A2998" w:rsidDel="00E5797B">
          <w:rPr>
            <w:rFonts w:ascii="Times New Roman" w:hAnsi="Times New Roman" w:cs="Times New Roman"/>
            <w:i/>
            <w:lang w:val="en-US"/>
          </w:rPr>
          <w:delText>merely by the</w:delText>
        </w:r>
      </w:del>
      <w:ins w:id="105" w:author="Kristina Suchotzki" w:date="2018-01-19T11:20:00Z">
        <w:r w:rsidR="00E5797B">
          <w:rPr>
            <w:rFonts w:ascii="Times New Roman" w:hAnsi="Times New Roman" w:cs="Times New Roman"/>
            <w:i/>
            <w:lang w:val="en-US"/>
          </w:rPr>
          <w:t>only if they were references by a</w:t>
        </w:r>
      </w:ins>
      <w:r w:rsidRPr="005A2998">
        <w:rPr>
          <w:rFonts w:ascii="Times New Roman" w:hAnsi="Times New Roman" w:cs="Times New Roman"/>
          <w:i/>
          <w:lang w:val="en-US"/>
        </w:rPr>
        <w:t xml:space="preserve"> person</w:t>
      </w:r>
      <w:del w:id="106" w:author="Kristina Suchotzki" w:date="2018-01-19T11:21:00Z">
        <w:r w:rsidRPr="005A2998" w:rsidDel="00E5797B">
          <w:rPr>
            <w:rFonts w:ascii="Times New Roman" w:hAnsi="Times New Roman" w:cs="Times New Roman"/>
            <w:i/>
            <w:lang w:val="en-US"/>
          </w:rPr>
          <w:delText>s referenc</w:delText>
        </w:r>
      </w:del>
      <w:del w:id="107" w:author="Kristina Suchotzki" w:date="2018-01-19T11:20:00Z">
        <w:r w:rsidRPr="005A2998" w:rsidDel="00E5797B">
          <w:rPr>
            <w:rFonts w:ascii="Times New Roman" w:hAnsi="Times New Roman" w:cs="Times New Roman"/>
            <w:i/>
            <w:lang w:val="en-US"/>
          </w:rPr>
          <w:delText>e</w:delText>
        </w:r>
      </w:del>
      <w:r w:rsidRPr="005A2998">
        <w:rPr>
          <w:rFonts w:ascii="Times New Roman" w:hAnsi="Times New Roman" w:cs="Times New Roman"/>
          <w:i/>
          <w:lang w:val="en-US"/>
        </w:rPr>
        <w:t xml:space="preserve">. </w:t>
      </w:r>
      <w:del w:id="108" w:author="Kristina Suchotzki" w:date="2018-01-19T11:21:00Z">
        <w:r w:rsidRPr="005A2998" w:rsidDel="00A97EED">
          <w:rPr>
            <w:rFonts w:ascii="Times New Roman" w:hAnsi="Times New Roman" w:cs="Times New Roman"/>
            <w:i/>
            <w:lang w:val="en-US"/>
          </w:rPr>
          <w:delText>After all</w:delText>
        </w:r>
      </w:del>
      <w:ins w:id="109" w:author="Kristina Suchotzki" w:date="2018-01-19T11:21:00Z">
        <w:r w:rsidR="00A97EED">
          <w:rPr>
            <w:rFonts w:ascii="Times New Roman" w:hAnsi="Times New Roman" w:cs="Times New Roman"/>
            <w:i/>
            <w:lang w:val="en-US"/>
          </w:rPr>
          <w:t>Thereby</w:t>
        </w:r>
      </w:ins>
      <w:r w:rsidRPr="005A2998">
        <w:rPr>
          <w:rFonts w:ascii="Times New Roman" w:hAnsi="Times New Roman" w:cs="Times New Roman"/>
          <w:i/>
          <w:lang w:val="en-US"/>
        </w:rPr>
        <w:t xml:space="preserve">, </w:t>
      </w:r>
      <w:ins w:id="110" w:author="Kristina Suchotzki" w:date="2018-01-19T11:21:00Z">
        <w:r w:rsidR="00A97EED">
          <w:rPr>
            <w:rFonts w:ascii="Times New Roman" w:hAnsi="Times New Roman" w:cs="Times New Roman"/>
            <w:i/>
            <w:lang w:val="en-US"/>
          </w:rPr>
          <w:t xml:space="preserve">in their study </w:t>
        </w:r>
      </w:ins>
      <w:r w:rsidRPr="005A2998">
        <w:rPr>
          <w:rFonts w:ascii="Times New Roman" w:hAnsi="Times New Roman" w:cs="Times New Roman"/>
          <w:i/>
          <w:lang w:val="en-US"/>
        </w:rPr>
        <w:t xml:space="preserve">Zwickel and Võ (2010) provide evidence that joint attention </w:t>
      </w:r>
      <w:ins w:id="111" w:author="Kristina Suchotzki" w:date="2018-01-19T11:21:00Z">
        <w:r w:rsidR="00A97EED">
          <w:rPr>
            <w:rFonts w:ascii="Times New Roman" w:hAnsi="Times New Roman" w:cs="Times New Roman"/>
            <w:i/>
            <w:lang w:val="en-US"/>
          </w:rPr>
          <w:t xml:space="preserve">is a </w:t>
        </w:r>
      </w:ins>
      <w:ins w:id="112" w:author="Kristina Suchotzki" w:date="2018-01-19T11:22:00Z">
        <w:r w:rsidR="00A97EED">
          <w:rPr>
            <w:rFonts w:ascii="Times New Roman" w:hAnsi="Times New Roman" w:cs="Times New Roman"/>
            <w:i/>
            <w:lang w:val="en-US"/>
          </w:rPr>
          <w:t xml:space="preserve">direct </w:t>
        </w:r>
      </w:ins>
      <w:ins w:id="113" w:author="Kristina Suchotzki" w:date="2018-01-19T11:21:00Z">
        <w:r w:rsidR="00A97EED">
          <w:rPr>
            <w:rFonts w:ascii="Times New Roman" w:hAnsi="Times New Roman" w:cs="Times New Roman"/>
            <w:i/>
            <w:lang w:val="en-US"/>
          </w:rPr>
          <w:t xml:space="preserve">consequence </w:t>
        </w:r>
      </w:ins>
      <w:del w:id="114" w:author="Kristina Suchotzki" w:date="2018-01-19T11:21:00Z">
        <w:r w:rsidRPr="005A2998" w:rsidDel="00A97EED">
          <w:rPr>
            <w:rFonts w:ascii="Times New Roman" w:hAnsi="Times New Roman" w:cs="Times New Roman"/>
            <w:i/>
            <w:lang w:val="en-US"/>
          </w:rPr>
          <w:delText xml:space="preserve">as consequence </w:delText>
        </w:r>
      </w:del>
      <w:r w:rsidRPr="005A2998">
        <w:rPr>
          <w:rFonts w:ascii="Times New Roman" w:hAnsi="Times New Roman" w:cs="Times New Roman"/>
          <w:i/>
          <w:lang w:val="en-US"/>
        </w:rPr>
        <w:t>of gaze cues</w:t>
      </w:r>
      <w:ins w:id="115" w:author="Kristina Suchotzki" w:date="2018-01-19T11:22:00Z">
        <w:r w:rsidR="00A97EED">
          <w:rPr>
            <w:rFonts w:ascii="Times New Roman" w:hAnsi="Times New Roman" w:cs="Times New Roman"/>
            <w:i/>
            <w:lang w:val="en-US"/>
          </w:rPr>
          <w:t>,</w:t>
        </w:r>
      </w:ins>
      <w:r w:rsidRPr="005A2998">
        <w:rPr>
          <w:rFonts w:ascii="Times New Roman" w:hAnsi="Times New Roman" w:cs="Times New Roman"/>
          <w:i/>
          <w:lang w:val="en-US"/>
        </w:rPr>
        <w:t xml:space="preserve"> happen</w:t>
      </w:r>
      <w:ins w:id="116" w:author="Kristina Suchotzki" w:date="2018-01-19T11:22:00Z">
        <w:r w:rsidR="00A97EED">
          <w:rPr>
            <w:rFonts w:ascii="Times New Roman" w:hAnsi="Times New Roman" w:cs="Times New Roman"/>
            <w:i/>
            <w:lang w:val="en-US"/>
          </w:rPr>
          <w:t>s</w:t>
        </w:r>
      </w:ins>
      <w:r w:rsidRPr="005A2998">
        <w:rPr>
          <w:rFonts w:ascii="Times New Roman" w:hAnsi="Times New Roman" w:cs="Times New Roman"/>
          <w:i/>
          <w:lang w:val="en-US"/>
        </w:rPr>
        <w:t xml:space="preserve"> spontaneously and </w:t>
      </w:r>
      <w:del w:id="117" w:author="Kristina Suchotzki" w:date="2018-01-19T11:22:00Z">
        <w:r w:rsidRPr="005A2998" w:rsidDel="00A97EED">
          <w:rPr>
            <w:rFonts w:ascii="Times New Roman" w:hAnsi="Times New Roman" w:cs="Times New Roman"/>
            <w:i/>
            <w:lang w:val="en-US"/>
          </w:rPr>
          <w:delText xml:space="preserve">that it </w:delText>
        </w:r>
      </w:del>
      <w:r w:rsidRPr="005A2998">
        <w:rPr>
          <w:rFonts w:ascii="Times New Roman" w:hAnsi="Times New Roman" w:cs="Times New Roman"/>
          <w:i/>
          <w:lang w:val="en-US"/>
        </w:rPr>
        <w:t xml:space="preserve">has high relevance even in </w:t>
      </w:r>
      <w:ins w:id="118" w:author="Kristina Suchotzki" w:date="2018-01-19T11:22:00Z">
        <w:r w:rsidR="001A1033">
          <w:rPr>
            <w:rFonts w:ascii="Times New Roman" w:hAnsi="Times New Roman" w:cs="Times New Roman"/>
            <w:i/>
            <w:lang w:val="en-US"/>
          </w:rPr>
          <w:t xml:space="preserve">more realistic </w:t>
        </w:r>
      </w:ins>
      <w:r w:rsidR="002246DA" w:rsidRPr="005A2998">
        <w:rPr>
          <w:rFonts w:ascii="Times New Roman" w:hAnsi="Times New Roman" w:cs="Times New Roman"/>
          <w:i/>
          <w:lang w:val="en-US"/>
        </w:rPr>
        <w:t>situations</w:t>
      </w:r>
      <w:del w:id="119" w:author="Kristina Suchotzki" w:date="2018-01-19T11:22:00Z">
        <w:r w:rsidR="002246DA" w:rsidRPr="005A2998" w:rsidDel="001A1033">
          <w:rPr>
            <w:rFonts w:ascii="Times New Roman" w:hAnsi="Times New Roman" w:cs="Times New Roman"/>
            <w:i/>
            <w:lang w:val="en-US"/>
          </w:rPr>
          <w:delText xml:space="preserve"> that are more naturalistic</w:delText>
        </w:r>
      </w:del>
      <w:r w:rsidRPr="005A2998">
        <w:rPr>
          <w:rFonts w:ascii="Times New Roman" w:hAnsi="Times New Roman" w:cs="Times New Roman"/>
          <w:i/>
          <w:lang w:val="en-US"/>
        </w:rPr>
        <w:t>.</w:t>
      </w:r>
    </w:p>
    <w:p w14:paraId="4B68F5BC" w14:textId="2A77BC3A" w:rsidR="00581A1A" w:rsidRPr="003306B9" w:rsidRDefault="002F3ABA">
      <w:pPr>
        <w:ind w:left="12" w:firstLine="576"/>
        <w:rPr>
          <w:rFonts w:ascii="Times New Roman" w:hAnsi="Times New Roman" w:cs="Times New Roman"/>
          <w:lang w:val="en-US"/>
        </w:rPr>
        <w:pPrChange w:id="120" w:author="Kristina Suchotzki" w:date="2018-01-19T11:23:00Z">
          <w:pPr>
            <w:spacing w:after="132"/>
            <w:ind w:left="12" w:firstLine="576"/>
          </w:pPr>
        </w:pPrChange>
      </w:pPr>
      <w:commentRangeStart w:id="121"/>
      <w:ins w:id="122" w:author="Kristina Suchotzki" w:date="2018-01-19T11:25:00Z">
        <w:r>
          <w:rPr>
            <w:rFonts w:ascii="Times New Roman" w:hAnsi="Times New Roman" w:cs="Times New Roman"/>
            <w:lang w:val="en-US"/>
          </w:rPr>
          <w:t xml:space="preserve"> </w:t>
        </w:r>
      </w:ins>
      <w:ins w:id="123" w:author="Kristina Suchotzki" w:date="2018-01-19T11:23:00Z">
        <w:r w:rsidR="00325641">
          <w:rPr>
            <w:rFonts w:ascii="Times New Roman" w:hAnsi="Times New Roman" w:cs="Times New Roman"/>
            <w:lang w:val="en-US"/>
          </w:rPr>
          <w:t xml:space="preserve">It </w:t>
        </w:r>
      </w:ins>
      <w:del w:id="124" w:author="Kristina Suchotzki" w:date="2018-01-19T11:23:00Z">
        <w:r w:rsidR="00415F19" w:rsidRPr="003306B9" w:rsidDel="00325641">
          <w:rPr>
            <w:rFonts w:ascii="Times New Roman" w:hAnsi="Times New Roman" w:cs="Times New Roman"/>
            <w:lang w:val="en-US"/>
          </w:rPr>
          <w:delText xml:space="preserve">Unclear </w:delText>
        </w:r>
      </w:del>
      <w:r w:rsidR="00415F19" w:rsidRPr="003306B9">
        <w:rPr>
          <w:rFonts w:ascii="Times New Roman" w:hAnsi="Times New Roman" w:cs="Times New Roman"/>
          <w:lang w:val="en-US"/>
        </w:rPr>
        <w:t>remains</w:t>
      </w:r>
      <w:ins w:id="125" w:author="Kristina Suchotzki" w:date="2018-01-19T11:23:00Z">
        <w:r w:rsidR="00325641">
          <w:rPr>
            <w:rFonts w:ascii="Times New Roman" w:hAnsi="Times New Roman" w:cs="Times New Roman"/>
            <w:lang w:val="en-US"/>
          </w:rPr>
          <w:t xml:space="preserve"> unclear</w:t>
        </w:r>
      </w:ins>
      <w:r w:rsidR="00415F19" w:rsidRPr="003306B9">
        <w:rPr>
          <w:rFonts w:ascii="Times New Roman" w:hAnsi="Times New Roman" w:cs="Times New Roman"/>
          <w:lang w:val="en-US"/>
        </w:rPr>
        <w:t>,</w:t>
      </w:r>
      <w:ins w:id="126" w:author="Kristina Suchotzki" w:date="2018-01-19T11:23:00Z">
        <w:r w:rsidR="00325641">
          <w:rPr>
            <w:rFonts w:ascii="Times New Roman" w:hAnsi="Times New Roman" w:cs="Times New Roman"/>
            <w:lang w:val="en-US"/>
          </w:rPr>
          <w:t xml:space="preserve"> however,</w:t>
        </w:r>
      </w:ins>
      <w:r w:rsidR="00415F19" w:rsidRPr="003306B9">
        <w:rPr>
          <w:rFonts w:ascii="Times New Roman" w:hAnsi="Times New Roman" w:cs="Times New Roman"/>
          <w:lang w:val="en-US"/>
        </w:rPr>
        <w:t xml:space="preserve"> how </w:t>
      </w:r>
      <w:commentRangeStart w:id="127"/>
      <w:r w:rsidR="00415F19" w:rsidRPr="003306B9">
        <w:rPr>
          <w:rFonts w:ascii="Times New Roman" w:hAnsi="Times New Roman" w:cs="Times New Roman"/>
          <w:lang w:val="en-US"/>
        </w:rPr>
        <w:t>robust</w:t>
      </w:r>
      <w:commentRangeEnd w:id="127"/>
      <w:r w:rsidR="00835EBF">
        <w:rPr>
          <w:rStyle w:val="Kommentarzeichen"/>
        </w:rPr>
        <w:commentReference w:id="127"/>
      </w:r>
      <w:r w:rsidR="00415F19" w:rsidRPr="003306B9">
        <w:rPr>
          <w:rFonts w:ascii="Times New Roman" w:hAnsi="Times New Roman" w:cs="Times New Roman"/>
          <w:lang w:val="en-US"/>
        </w:rPr>
        <w:t xml:space="preserve"> these joint atten</w:t>
      </w:r>
      <w:r w:rsidR="009C1738" w:rsidRPr="003306B9">
        <w:rPr>
          <w:rFonts w:ascii="Times New Roman" w:hAnsi="Times New Roman" w:cs="Times New Roman"/>
          <w:lang w:val="en-US"/>
        </w:rPr>
        <w:t>t</w:t>
      </w:r>
      <w:r w:rsidR="00415F19" w:rsidRPr="003306B9">
        <w:rPr>
          <w:rFonts w:ascii="Times New Roman" w:hAnsi="Times New Roman" w:cs="Times New Roman"/>
          <w:lang w:val="en-US"/>
        </w:rPr>
        <w:t>ion</w:t>
      </w:r>
      <w:del w:id="128" w:author="Kristina Suchotzki" w:date="2018-01-19T11:23:00Z">
        <w:r w:rsidR="00415F19" w:rsidRPr="003306B9" w:rsidDel="00325641">
          <w:rPr>
            <w:rFonts w:ascii="Times New Roman" w:hAnsi="Times New Roman" w:cs="Times New Roman"/>
            <w:lang w:val="en-US"/>
          </w:rPr>
          <w:delText>al</w:delText>
        </w:r>
      </w:del>
      <w:r w:rsidR="00415F19" w:rsidRPr="003306B9">
        <w:rPr>
          <w:rFonts w:ascii="Times New Roman" w:hAnsi="Times New Roman" w:cs="Times New Roman"/>
          <w:lang w:val="en-US"/>
        </w:rPr>
        <w:t xml:space="preserve"> effects are. </w:t>
      </w:r>
      <w:commentRangeEnd w:id="121"/>
      <w:r w:rsidR="00B26DFF">
        <w:rPr>
          <w:rStyle w:val="Kommentarzeichen"/>
        </w:rPr>
        <w:commentReference w:id="121"/>
      </w:r>
      <w:r w:rsidR="00415F19" w:rsidRPr="003306B9">
        <w:rPr>
          <w:rFonts w:ascii="Times New Roman" w:hAnsi="Times New Roman" w:cs="Times New Roman"/>
          <w:lang w:val="en-US"/>
        </w:rPr>
        <w:t xml:space="preserve">So, </w:t>
      </w:r>
      <w:del w:id="129" w:author="Kristina Suchotzki" w:date="2018-01-19T11:25:00Z">
        <w:r w:rsidR="00415F19" w:rsidRPr="003306B9" w:rsidDel="00260FF7">
          <w:rPr>
            <w:rFonts w:ascii="Times New Roman" w:hAnsi="Times New Roman" w:cs="Times New Roman"/>
            <w:lang w:val="en-US"/>
          </w:rPr>
          <w:delText xml:space="preserve">this </w:delText>
        </w:r>
      </w:del>
      <w:ins w:id="130" w:author="Kristina Suchotzki" w:date="2018-01-19T11:25:00Z">
        <w:r w:rsidR="00260FF7">
          <w:rPr>
            <w:rFonts w:ascii="Times New Roman" w:hAnsi="Times New Roman" w:cs="Times New Roman"/>
            <w:lang w:val="en-US"/>
          </w:rPr>
          <w:t>our</w:t>
        </w:r>
        <w:r w:rsidR="00260FF7" w:rsidRPr="003306B9">
          <w:rPr>
            <w:rFonts w:ascii="Times New Roman" w:hAnsi="Times New Roman" w:cs="Times New Roman"/>
            <w:lang w:val="en-US"/>
          </w:rPr>
          <w:t xml:space="preserve"> </w:t>
        </w:r>
      </w:ins>
      <w:r w:rsidR="00415F19" w:rsidRPr="003306B9">
        <w:rPr>
          <w:rFonts w:ascii="Times New Roman" w:hAnsi="Times New Roman" w:cs="Times New Roman"/>
          <w:lang w:val="en-US"/>
        </w:rPr>
        <w:t xml:space="preserve">conceptual replication of Zwickel and Võ’s work aims at </w:t>
      </w:r>
      <w:del w:id="131" w:author="Kristina Suchotzki" w:date="2018-01-19T11:27:00Z">
        <w:r w:rsidR="00415F19" w:rsidRPr="003306B9" w:rsidDel="006B0FF1">
          <w:rPr>
            <w:rFonts w:ascii="Times New Roman" w:hAnsi="Times New Roman" w:cs="Times New Roman"/>
            <w:lang w:val="en-US"/>
          </w:rPr>
          <w:delText>answering multiple research questions regarding joint and social attention, including the replication</w:delText>
        </w:r>
      </w:del>
      <w:ins w:id="132" w:author="Kristina Suchotzki" w:date="2018-01-19T11:27:00Z">
        <w:r w:rsidR="006B0FF1">
          <w:rPr>
            <w:rFonts w:ascii="Times New Roman" w:hAnsi="Times New Roman" w:cs="Times New Roman"/>
            <w:lang w:val="en-US"/>
          </w:rPr>
          <w:t xml:space="preserve">replicating and </w:t>
        </w:r>
      </w:ins>
      <w:ins w:id="133" w:author="Kristina Suchotzki" w:date="2018-01-19T11:28:00Z">
        <w:r w:rsidR="006B0FF1">
          <w:rPr>
            <w:rFonts w:ascii="Times New Roman" w:hAnsi="Times New Roman" w:cs="Times New Roman"/>
            <w:lang w:val="en-US"/>
          </w:rPr>
          <w:t>extending the findings</w:t>
        </w:r>
      </w:ins>
      <w:r w:rsidR="00415F19" w:rsidRPr="003306B9">
        <w:rPr>
          <w:rFonts w:ascii="Times New Roman" w:hAnsi="Times New Roman" w:cs="Times New Roman"/>
          <w:lang w:val="en-US"/>
        </w:rPr>
        <w:t xml:space="preserve"> of Zwickel and Võ’s (2010)</w:t>
      </w:r>
      <w:del w:id="134" w:author="Kristina Suchotzki" w:date="2018-01-19T11:28:00Z">
        <w:r w:rsidR="00415F19" w:rsidRPr="003306B9" w:rsidDel="006B0FF1">
          <w:rPr>
            <w:rFonts w:ascii="Times New Roman" w:hAnsi="Times New Roman" w:cs="Times New Roman"/>
            <w:lang w:val="en-US"/>
          </w:rPr>
          <w:delText xml:space="preserve"> findings and extending this line of research</w:delText>
        </w:r>
      </w:del>
      <w:r w:rsidR="00415F19" w:rsidRPr="003306B9">
        <w:rPr>
          <w:rFonts w:ascii="Times New Roman" w:hAnsi="Times New Roman" w:cs="Times New Roman"/>
          <w:lang w:val="en-US"/>
        </w:rPr>
        <w:t>.</w:t>
      </w:r>
    </w:p>
    <w:p w14:paraId="14A80C16" w14:textId="23480C7A" w:rsidR="000B7152" w:rsidRPr="003306B9" w:rsidRDefault="00415F19" w:rsidP="000B7152">
      <w:pPr>
        <w:spacing w:after="132"/>
        <w:ind w:left="12" w:firstLine="576"/>
        <w:rPr>
          <w:rFonts w:ascii="Times New Roman" w:hAnsi="Times New Roman" w:cs="Times New Roman"/>
          <w:lang w:val="en-US"/>
        </w:rPr>
      </w:pPr>
      <w:r w:rsidRPr="003306B9">
        <w:rPr>
          <w:rFonts w:ascii="Times New Roman" w:hAnsi="Times New Roman" w:cs="Times New Roman"/>
          <w:lang w:val="en-US"/>
        </w:rPr>
        <w:t xml:space="preserve">To extend this line of research </w:t>
      </w:r>
      <w:ins w:id="135" w:author="Kristina Suchotzki" w:date="2018-01-19T11:28:00Z">
        <w:r w:rsidR="00391837">
          <w:rPr>
            <w:rFonts w:ascii="Times New Roman" w:hAnsi="Times New Roman" w:cs="Times New Roman"/>
            <w:lang w:val="en-US"/>
          </w:rPr>
          <w:t xml:space="preserve">and investigate the robustness of the findings of Zwickel &amp; Vo (2010), </w:t>
        </w:r>
      </w:ins>
      <w:r w:rsidRPr="003306B9">
        <w:rPr>
          <w:rFonts w:ascii="Times New Roman" w:hAnsi="Times New Roman" w:cs="Times New Roman"/>
          <w:lang w:val="en-US"/>
        </w:rPr>
        <w:t xml:space="preserve">the influence of top-down modulations on </w:t>
      </w:r>
      <w:commentRangeStart w:id="136"/>
      <w:r w:rsidRPr="003306B9">
        <w:rPr>
          <w:rFonts w:ascii="Times New Roman" w:hAnsi="Times New Roman" w:cs="Times New Roman"/>
          <w:lang w:val="en-US"/>
        </w:rPr>
        <w:t>joint and</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 xml:space="preserve">social attention </w:t>
      </w:r>
      <w:commentRangeEnd w:id="136"/>
      <w:r w:rsidR="001D02D8">
        <w:rPr>
          <w:rStyle w:val="Kommentarzeichen"/>
        </w:rPr>
        <w:commentReference w:id="136"/>
      </w:r>
      <w:r w:rsidRPr="003306B9">
        <w:rPr>
          <w:rFonts w:ascii="Times New Roman" w:hAnsi="Times New Roman" w:cs="Times New Roman"/>
          <w:lang w:val="en-US"/>
        </w:rPr>
        <w:t>in naturalistic scenes is investigated</w:t>
      </w:r>
      <w:del w:id="137" w:author="Jonas Großekathöfer" w:date="2018-02-19T10:28:00Z">
        <w:r w:rsidRPr="003306B9" w:rsidDel="00290FE2">
          <w:rPr>
            <w:rFonts w:ascii="Times New Roman" w:hAnsi="Times New Roman" w:cs="Times New Roman"/>
            <w:lang w:val="en-US"/>
          </w:rPr>
          <w:delText xml:space="preserve">. Earlier research </w:delText>
        </w:r>
      </w:del>
      <w:r w:rsidR="000B7152" w:rsidRPr="003306B9">
        <w:rPr>
          <w:rFonts w:ascii="Times New Roman" w:hAnsi="Times New Roman" w:cs="Times New Roman"/>
          <w:lang w:val="en-US"/>
        </w:rPr>
        <w:t>showed</w:t>
      </w:r>
      <w:r w:rsidRPr="003306B9">
        <w:rPr>
          <w:rFonts w:ascii="Times New Roman" w:hAnsi="Times New Roman" w:cs="Times New Roman"/>
          <w:lang w:val="en-US"/>
        </w:rPr>
        <w:t xml:space="preserve"> that social attention is influenced by multiple factors like social status (Foulsham, Cheng, Tracy,</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 xml:space="preserve">Henrich, &amp; Kingstone, 2010) or expectations </w:t>
      </w:r>
      <w:ins w:id="138" w:author="Kristina Suchotzki" w:date="2018-01-19T11:37:00Z">
        <w:r w:rsidR="004629FD">
          <w:rPr>
            <w:rFonts w:ascii="Times New Roman" w:hAnsi="Times New Roman" w:cs="Times New Roman"/>
            <w:lang w:val="en-US"/>
          </w:rPr>
          <w:t xml:space="preserve">of … </w:t>
        </w:r>
      </w:ins>
      <w:r w:rsidRPr="003306B9">
        <w:rPr>
          <w:rFonts w:ascii="Times New Roman" w:hAnsi="Times New Roman" w:cs="Times New Roman"/>
          <w:lang w:val="en-US"/>
        </w:rPr>
        <w:t>(Perez-Osorio, Müller, Wiese, &amp; Wykowska, 2015). These studies have in common that they manipulate viewing behavior of the observer by manipulating the stimuli</w:t>
      </w:r>
      <w:del w:id="139" w:author="Kristina Suchotzki" w:date="2018-01-19T11:37:00Z">
        <w:r w:rsidRPr="003306B9" w:rsidDel="004629FD">
          <w:rPr>
            <w:rFonts w:ascii="Times New Roman" w:hAnsi="Times New Roman" w:cs="Times New Roman"/>
            <w:lang w:val="en-US"/>
          </w:rPr>
          <w:delText xml:space="preserve"> in one or the other way</w:delText>
        </w:r>
      </w:del>
      <w:r w:rsidRPr="003306B9">
        <w:rPr>
          <w:rFonts w:ascii="Times New Roman" w:hAnsi="Times New Roman" w:cs="Times New Roman"/>
          <w:lang w:val="en-US"/>
        </w:rPr>
        <w:t xml:space="preserve">. For example, Foulsham et al. (2010) build the stimulus set from stimuli that were previously rated for social status </w:t>
      </w:r>
      <w:commentRangeStart w:id="140"/>
      <w:r w:rsidRPr="003306B9">
        <w:rPr>
          <w:rFonts w:ascii="Times New Roman" w:hAnsi="Times New Roman" w:cs="Times New Roman"/>
          <w:lang w:val="en-US"/>
        </w:rPr>
        <w:t xml:space="preserve">and confirmed the predicted shift </w:t>
      </w:r>
      <w:commentRangeEnd w:id="140"/>
      <w:r w:rsidR="004629FD">
        <w:rPr>
          <w:rStyle w:val="Kommentarzeichen"/>
        </w:rPr>
        <w:commentReference w:id="140"/>
      </w:r>
      <w:r w:rsidRPr="003306B9">
        <w:rPr>
          <w:rFonts w:ascii="Times New Roman" w:hAnsi="Times New Roman" w:cs="Times New Roman"/>
          <w:lang w:val="en-US"/>
        </w:rPr>
        <w:t xml:space="preserve">in attention with eye-tracking </w:t>
      </w:r>
      <w:r w:rsidR="009C1738" w:rsidRPr="003306B9">
        <w:rPr>
          <w:rFonts w:ascii="Times New Roman" w:hAnsi="Times New Roman" w:cs="Times New Roman"/>
          <w:lang w:val="en-US"/>
        </w:rPr>
        <w:t>measures</w:t>
      </w:r>
      <w:r w:rsidR="000B7152" w:rsidRPr="003306B9">
        <w:rPr>
          <w:rFonts w:ascii="Times New Roman" w:hAnsi="Times New Roman" w:cs="Times New Roman"/>
          <w:lang w:val="en-US"/>
        </w:rPr>
        <w:t>.</w:t>
      </w:r>
    </w:p>
    <w:p w14:paraId="0DE452DB" w14:textId="44E533B7" w:rsidR="000B7152" w:rsidRPr="003306B9" w:rsidRDefault="00415F19" w:rsidP="000B7152">
      <w:pPr>
        <w:spacing w:after="132"/>
        <w:ind w:left="12" w:firstLine="576"/>
        <w:rPr>
          <w:rFonts w:ascii="Times New Roman" w:hAnsi="Times New Roman" w:cs="Times New Roman"/>
          <w:lang w:val="en-US"/>
        </w:rPr>
      </w:pPr>
      <w:r w:rsidRPr="003306B9">
        <w:rPr>
          <w:rFonts w:ascii="Times New Roman" w:hAnsi="Times New Roman" w:cs="Times New Roman"/>
          <w:lang w:val="en-US"/>
        </w:rPr>
        <w:t xml:space="preserve">In the present study, however, </w:t>
      </w:r>
      <w:ins w:id="141" w:author="Kristina Suchotzki" w:date="2018-01-19T11:44:00Z">
        <w:r w:rsidR="00486E96">
          <w:rPr>
            <w:rFonts w:ascii="Times New Roman" w:hAnsi="Times New Roman" w:cs="Times New Roman"/>
            <w:lang w:val="en-US"/>
          </w:rPr>
          <w:t xml:space="preserve">viewing behavior should not be manipulated via the stimuli but via </w:t>
        </w:r>
      </w:ins>
      <w:ins w:id="142" w:author="Kristina Suchotzki" w:date="2018-01-19T11:45:00Z">
        <w:r w:rsidR="00486E96">
          <w:rPr>
            <w:rFonts w:ascii="Times New Roman" w:hAnsi="Times New Roman" w:cs="Times New Roman"/>
            <w:lang w:val="en-US"/>
          </w:rPr>
          <w:t>explicit instructions given to</w:t>
        </w:r>
      </w:ins>
      <w:ins w:id="143" w:author="Kristina Suchotzki" w:date="2018-01-19T11:44:00Z">
        <w:r w:rsidR="00486E96">
          <w:rPr>
            <w:rFonts w:ascii="Times New Roman" w:hAnsi="Times New Roman" w:cs="Times New Roman"/>
            <w:lang w:val="en-US"/>
          </w:rPr>
          <w:t xml:space="preserve"> </w:t>
        </w:r>
      </w:ins>
      <w:r w:rsidRPr="003306B9">
        <w:rPr>
          <w:rFonts w:ascii="Times New Roman" w:hAnsi="Times New Roman" w:cs="Times New Roman"/>
          <w:lang w:val="en-US"/>
        </w:rPr>
        <w:t>observers</w:t>
      </w:r>
      <w:del w:id="144" w:author="Kristina Suchotzki" w:date="2018-01-19T11:45:00Z">
        <w:r w:rsidRPr="003306B9" w:rsidDel="00486E96">
          <w:rPr>
            <w:rFonts w:ascii="Times New Roman" w:hAnsi="Times New Roman" w:cs="Times New Roman"/>
            <w:lang w:val="en-US"/>
          </w:rPr>
          <w:delText xml:space="preserve"> receive a very explicit </w:delText>
        </w:r>
      </w:del>
      <w:del w:id="145" w:author="Kristina Suchotzki" w:date="2018-01-19T11:44:00Z">
        <w:r w:rsidRPr="003306B9" w:rsidDel="00486E96">
          <w:rPr>
            <w:rFonts w:ascii="Times New Roman" w:hAnsi="Times New Roman" w:cs="Times New Roman"/>
            <w:lang w:val="en-US"/>
          </w:rPr>
          <w:delText>manipulation</w:delText>
        </w:r>
      </w:del>
      <w:r w:rsidRPr="003306B9">
        <w:rPr>
          <w:rFonts w:ascii="Times New Roman" w:hAnsi="Times New Roman" w:cs="Times New Roman"/>
          <w:lang w:val="en-US"/>
        </w:rPr>
        <w:t xml:space="preserve">. </w:t>
      </w:r>
      <w:ins w:id="146" w:author="Kristina Suchotzki" w:date="2018-01-19T11:47:00Z">
        <w:r w:rsidR="0036698E">
          <w:rPr>
            <w:rFonts w:ascii="Times New Roman" w:hAnsi="Times New Roman" w:cs="Times New Roman"/>
            <w:lang w:val="en-US"/>
          </w:rPr>
          <w:t xml:space="preserve">All participants first completed a viewing task in which the they saw… and then a memory task in which they </w:t>
        </w:r>
      </w:ins>
      <w:ins w:id="147" w:author="Kristina Suchotzki" w:date="2018-01-19T11:48:00Z">
        <w:r w:rsidR="0036698E">
          <w:rPr>
            <w:rFonts w:ascii="Times New Roman" w:hAnsi="Times New Roman" w:cs="Times New Roman"/>
            <w:lang w:val="en-US"/>
          </w:rPr>
          <w:t xml:space="preserve">…. </w:t>
        </w:r>
      </w:ins>
      <w:r w:rsidRPr="003306B9">
        <w:rPr>
          <w:rFonts w:ascii="Times New Roman" w:hAnsi="Times New Roman" w:cs="Times New Roman"/>
          <w:lang w:val="en-US"/>
        </w:rPr>
        <w:t xml:space="preserve">In the </w:t>
      </w:r>
      <w:r w:rsidR="000B7152" w:rsidRPr="003306B9">
        <w:rPr>
          <w:rFonts w:ascii="Times New Roman" w:hAnsi="Times New Roman" w:cs="Times New Roman"/>
          <w:lang w:val="en-US"/>
        </w:rPr>
        <w:t>explicit e</w:t>
      </w:r>
      <w:r w:rsidRPr="003306B9">
        <w:rPr>
          <w:rFonts w:ascii="Times New Roman" w:hAnsi="Times New Roman" w:cs="Times New Roman"/>
          <w:lang w:val="en-US"/>
        </w:rPr>
        <w:t>ncoding group</w:t>
      </w:r>
      <w:ins w:id="148" w:author="Kristina Suchotzki" w:date="2018-01-19T11:45:00Z">
        <w:r w:rsidR="00D27750">
          <w:rPr>
            <w:rFonts w:ascii="Times New Roman" w:hAnsi="Times New Roman" w:cs="Times New Roman"/>
            <w:lang w:val="en-US"/>
          </w:rPr>
          <w:t>,</w:t>
        </w:r>
      </w:ins>
      <w:r w:rsidRPr="003306B9">
        <w:rPr>
          <w:rFonts w:ascii="Times New Roman" w:hAnsi="Times New Roman" w:cs="Times New Roman"/>
          <w:lang w:val="en-US"/>
        </w:rPr>
        <w:t xml:space="preserve"> </w:t>
      </w:r>
      <w:del w:id="149" w:author="Kristina Suchotzki" w:date="2018-01-19T11:45:00Z">
        <w:r w:rsidRPr="003306B9" w:rsidDel="00D27750">
          <w:rPr>
            <w:rFonts w:ascii="Times New Roman" w:hAnsi="Times New Roman" w:cs="Times New Roman"/>
            <w:lang w:val="en-US"/>
          </w:rPr>
          <w:delText>the observers</w:delText>
        </w:r>
      </w:del>
      <w:ins w:id="150" w:author="Kristina Suchotzki" w:date="2018-01-19T11:45:00Z">
        <w:r w:rsidR="00D27750">
          <w:rPr>
            <w:rFonts w:ascii="Times New Roman" w:hAnsi="Times New Roman" w:cs="Times New Roman"/>
            <w:lang w:val="en-US"/>
          </w:rPr>
          <w:t>participants</w:t>
        </w:r>
      </w:ins>
      <w:r w:rsidRPr="003306B9">
        <w:rPr>
          <w:rFonts w:ascii="Times New Roman" w:hAnsi="Times New Roman" w:cs="Times New Roman"/>
          <w:lang w:val="en-US"/>
        </w:rPr>
        <w:t xml:space="preserve"> received the </w:t>
      </w:r>
      <w:ins w:id="151" w:author="Kristina Suchotzki" w:date="2018-01-19T11:48:00Z">
        <w:r w:rsidR="0036698E">
          <w:rPr>
            <w:rFonts w:ascii="Times New Roman" w:hAnsi="Times New Roman" w:cs="Times New Roman"/>
            <w:lang w:val="en-US"/>
          </w:rPr>
          <w:t xml:space="preserve">explicit </w:t>
        </w:r>
      </w:ins>
      <w:r w:rsidRPr="003306B9">
        <w:rPr>
          <w:rFonts w:ascii="Times New Roman" w:hAnsi="Times New Roman" w:cs="Times New Roman"/>
          <w:lang w:val="en-US"/>
        </w:rPr>
        <w:t xml:space="preserve">information that </w:t>
      </w:r>
      <w:del w:id="152" w:author="Kristina Suchotzki" w:date="2018-01-19T11:45:00Z">
        <w:r w:rsidRPr="003306B9" w:rsidDel="00D27750">
          <w:rPr>
            <w:rFonts w:ascii="Times New Roman" w:hAnsi="Times New Roman" w:cs="Times New Roman"/>
            <w:lang w:val="en-US"/>
          </w:rPr>
          <w:delText>a memory test is following the experimental part</w:delText>
        </w:r>
      </w:del>
      <w:ins w:id="153" w:author="Kristina Suchotzki" w:date="2018-01-19T11:45:00Z">
        <w:r w:rsidR="00D27750">
          <w:rPr>
            <w:rFonts w:ascii="Times New Roman" w:hAnsi="Times New Roman" w:cs="Times New Roman"/>
            <w:lang w:val="en-US"/>
          </w:rPr>
          <w:t xml:space="preserve">the viewing task will be </w:t>
        </w:r>
      </w:ins>
      <w:ins w:id="154" w:author="Kristina Suchotzki" w:date="2018-01-19T11:46:00Z">
        <w:r w:rsidR="00D27750">
          <w:rPr>
            <w:rFonts w:ascii="Times New Roman" w:hAnsi="Times New Roman" w:cs="Times New Roman"/>
            <w:lang w:val="en-US"/>
          </w:rPr>
          <w:t>followed</w:t>
        </w:r>
      </w:ins>
      <w:ins w:id="155" w:author="Kristina Suchotzki" w:date="2018-01-19T11:45:00Z">
        <w:r w:rsidR="00D27750">
          <w:rPr>
            <w:rFonts w:ascii="Times New Roman" w:hAnsi="Times New Roman" w:cs="Times New Roman"/>
            <w:lang w:val="en-US"/>
          </w:rPr>
          <w:t xml:space="preserve"> </w:t>
        </w:r>
      </w:ins>
      <w:ins w:id="156" w:author="Kristina Suchotzki" w:date="2018-01-19T11:46:00Z">
        <w:r w:rsidR="00D27750">
          <w:rPr>
            <w:rFonts w:ascii="Times New Roman" w:hAnsi="Times New Roman" w:cs="Times New Roman"/>
            <w:lang w:val="en-US"/>
          </w:rPr>
          <w:t>by a memory test</w:t>
        </w:r>
      </w:ins>
      <w:r w:rsidRPr="003306B9">
        <w:rPr>
          <w:rFonts w:ascii="Times New Roman" w:hAnsi="Times New Roman" w:cs="Times New Roman"/>
          <w:lang w:val="en-US"/>
        </w:rPr>
        <w:t xml:space="preserve">. In contrast, in the </w:t>
      </w:r>
      <w:r w:rsidR="000B7152" w:rsidRPr="003306B9">
        <w:rPr>
          <w:rFonts w:ascii="Times New Roman" w:hAnsi="Times New Roman" w:cs="Times New Roman"/>
          <w:lang w:val="en-US"/>
        </w:rPr>
        <w:t>free v</w:t>
      </w:r>
      <w:r w:rsidRPr="003306B9">
        <w:rPr>
          <w:rFonts w:ascii="Times New Roman" w:hAnsi="Times New Roman" w:cs="Times New Roman"/>
          <w:lang w:val="en-US"/>
        </w:rPr>
        <w:t>iewing group</w:t>
      </w:r>
      <w:ins w:id="157" w:author="Kristina Suchotzki" w:date="2018-01-19T11:46:00Z">
        <w:r w:rsidR="00D27750">
          <w:rPr>
            <w:rFonts w:ascii="Times New Roman" w:hAnsi="Times New Roman" w:cs="Times New Roman"/>
            <w:lang w:val="en-US"/>
          </w:rPr>
          <w:t>,</w:t>
        </w:r>
      </w:ins>
      <w:r w:rsidRPr="003306B9">
        <w:rPr>
          <w:rFonts w:ascii="Times New Roman" w:hAnsi="Times New Roman" w:cs="Times New Roman"/>
          <w:lang w:val="en-US"/>
        </w:rPr>
        <w:t xml:space="preserve"> </w:t>
      </w:r>
      <w:del w:id="158" w:author="Kristina Suchotzki" w:date="2018-01-19T11:46:00Z">
        <w:r w:rsidRPr="003306B9" w:rsidDel="00D27750">
          <w:rPr>
            <w:rFonts w:ascii="Times New Roman" w:hAnsi="Times New Roman" w:cs="Times New Roman"/>
            <w:lang w:val="en-US"/>
          </w:rPr>
          <w:delText xml:space="preserve">observers </w:delText>
        </w:r>
      </w:del>
      <w:ins w:id="159" w:author="Kristina Suchotzki" w:date="2018-01-19T11:46:00Z">
        <w:r w:rsidR="00D27750">
          <w:rPr>
            <w:rFonts w:ascii="Times New Roman" w:hAnsi="Times New Roman" w:cs="Times New Roman"/>
            <w:lang w:val="en-US"/>
          </w:rPr>
          <w:t>participants</w:t>
        </w:r>
        <w:r w:rsidR="00D27750" w:rsidRPr="003306B9">
          <w:rPr>
            <w:rFonts w:ascii="Times New Roman" w:hAnsi="Times New Roman" w:cs="Times New Roman"/>
            <w:lang w:val="en-US"/>
          </w:rPr>
          <w:t xml:space="preserve"> </w:t>
        </w:r>
        <w:r w:rsidR="00D27750">
          <w:rPr>
            <w:rFonts w:ascii="Times New Roman" w:hAnsi="Times New Roman" w:cs="Times New Roman"/>
            <w:lang w:val="en-US"/>
          </w:rPr>
          <w:t xml:space="preserve">did not receive this instruction before the viewing task but only </w:t>
        </w:r>
      </w:ins>
      <w:del w:id="160" w:author="Kristina Suchotzki" w:date="2018-01-19T11:47:00Z">
        <w:r w:rsidR="00F51CC4" w:rsidRPr="003306B9" w:rsidDel="00D27750">
          <w:rPr>
            <w:rFonts w:ascii="Times New Roman" w:hAnsi="Times New Roman" w:cs="Times New Roman"/>
            <w:lang w:val="en-US"/>
          </w:rPr>
          <w:delText>were</w:delText>
        </w:r>
        <w:r w:rsidRPr="003306B9" w:rsidDel="00D27750">
          <w:rPr>
            <w:rFonts w:ascii="Times New Roman" w:hAnsi="Times New Roman" w:cs="Times New Roman"/>
            <w:lang w:val="en-US"/>
          </w:rPr>
          <w:delText xml:space="preserve"> instructed </w:delText>
        </w:r>
      </w:del>
      <w:r w:rsidRPr="003306B9">
        <w:rPr>
          <w:rFonts w:ascii="Times New Roman" w:hAnsi="Times New Roman" w:cs="Times New Roman"/>
          <w:lang w:val="en-US"/>
        </w:rPr>
        <w:t>right before the memory task.</w:t>
      </w:r>
      <w:del w:id="161" w:author="Kristina Suchotzki" w:date="2018-01-19T11:48:00Z">
        <w:r w:rsidRPr="003306B9" w:rsidDel="00AE53D6">
          <w:rPr>
            <w:rFonts w:ascii="Times New Roman" w:hAnsi="Times New Roman" w:cs="Times New Roman"/>
            <w:lang w:val="en-US"/>
          </w:rPr>
          <w:delText xml:space="preserve"> </w:delText>
        </w:r>
        <w:commentRangeStart w:id="162"/>
        <w:r w:rsidRPr="003306B9" w:rsidDel="00AE53D6">
          <w:rPr>
            <w:rFonts w:ascii="Times New Roman" w:hAnsi="Times New Roman" w:cs="Times New Roman"/>
            <w:lang w:val="en-US"/>
          </w:rPr>
          <w:delText>Besides that manipulation all observer did exactly the same experiment (with balanced and randomized stimuli)</w:delText>
        </w:r>
      </w:del>
      <w:r w:rsidRPr="003306B9">
        <w:rPr>
          <w:rFonts w:ascii="Times New Roman" w:hAnsi="Times New Roman" w:cs="Times New Roman"/>
          <w:lang w:val="en-US"/>
        </w:rPr>
        <w:t xml:space="preserve">. </w:t>
      </w:r>
      <w:commentRangeEnd w:id="162"/>
      <w:r w:rsidR="00AE53D6">
        <w:rPr>
          <w:rStyle w:val="Kommentarzeichen"/>
        </w:rPr>
        <w:commentReference w:id="162"/>
      </w:r>
      <w:del w:id="163" w:author="Kristina Suchotzki" w:date="2018-01-19T12:02:00Z">
        <w:r w:rsidRPr="003306B9" w:rsidDel="00765619">
          <w:rPr>
            <w:rFonts w:ascii="Times New Roman" w:hAnsi="Times New Roman" w:cs="Times New Roman"/>
            <w:lang w:val="en-US"/>
          </w:rPr>
          <w:delText>By instruction objects became relevant for succeeding in the memory task. Conclusively, attention towards the person would be inefficient.</w:delText>
        </w:r>
      </w:del>
      <w:r w:rsidRPr="003306B9">
        <w:rPr>
          <w:rFonts w:ascii="Times New Roman" w:hAnsi="Times New Roman" w:cs="Times New Roman"/>
          <w:lang w:val="en-US"/>
        </w:rPr>
        <w:t xml:space="preserve"> The</w:t>
      </w:r>
      <w:ins w:id="164" w:author="Kristina Suchotzki" w:date="2018-01-19T14:28:00Z">
        <w:r w:rsidR="00E630A0">
          <w:rPr>
            <w:rFonts w:ascii="Times New Roman" w:hAnsi="Times New Roman" w:cs="Times New Roman"/>
            <w:lang w:val="en-US"/>
          </w:rPr>
          <w:t xml:space="preserve"> instruction</w:t>
        </w:r>
      </w:ins>
      <w:r w:rsidRPr="003306B9">
        <w:rPr>
          <w:rFonts w:ascii="Times New Roman" w:hAnsi="Times New Roman" w:cs="Times New Roman"/>
          <w:lang w:val="en-US"/>
        </w:rPr>
        <w:t xml:space="preserve"> manipulation is thought to induce a more explicit and systematic encoding of the presented scenes</w:t>
      </w:r>
      <w:r w:rsidR="000B7152" w:rsidRPr="003306B9">
        <w:rPr>
          <w:rFonts w:ascii="Times New Roman" w:hAnsi="Times New Roman" w:cs="Times New Roman"/>
          <w:lang w:val="en-US"/>
        </w:rPr>
        <w:t xml:space="preserve">, specifically towards </w:t>
      </w:r>
      <w:ins w:id="165" w:author="Kristina Suchotzki" w:date="2018-01-19T12:02:00Z">
        <w:r w:rsidR="00765619">
          <w:rPr>
            <w:rFonts w:ascii="Times New Roman" w:hAnsi="Times New Roman" w:cs="Times New Roman"/>
            <w:lang w:val="en-US"/>
          </w:rPr>
          <w:t xml:space="preserve">all </w:t>
        </w:r>
      </w:ins>
      <w:r w:rsidR="000B7152" w:rsidRPr="003306B9">
        <w:rPr>
          <w:rFonts w:ascii="Times New Roman" w:hAnsi="Times New Roman" w:cs="Times New Roman"/>
          <w:lang w:val="en-US"/>
        </w:rPr>
        <w:t>objects</w:t>
      </w:r>
      <w:ins w:id="166" w:author="Kristina Suchotzki" w:date="2018-01-19T14:28:00Z">
        <w:r w:rsidR="00E630A0">
          <w:rPr>
            <w:rFonts w:ascii="Times New Roman" w:hAnsi="Times New Roman" w:cs="Times New Roman"/>
            <w:lang w:val="en-US"/>
          </w:rPr>
          <w:t xml:space="preserve"> in the explicit encoding group</w:t>
        </w:r>
      </w:ins>
      <w:r w:rsidR="000B7152" w:rsidRPr="003306B9">
        <w:rPr>
          <w:rFonts w:ascii="Times New Roman" w:hAnsi="Times New Roman" w:cs="Times New Roman"/>
          <w:lang w:val="en-US"/>
        </w:rPr>
        <w:t>.</w:t>
      </w:r>
      <w:bookmarkStart w:id="167" w:name="_GoBack"/>
      <w:bookmarkEnd w:id="167"/>
    </w:p>
    <w:p w14:paraId="0B4B4B24" w14:textId="40A45DAF" w:rsidR="00F51CC4" w:rsidRPr="003306B9" w:rsidRDefault="00415F19" w:rsidP="000B7152">
      <w:pPr>
        <w:spacing w:after="132"/>
        <w:ind w:left="12" w:firstLine="576"/>
        <w:rPr>
          <w:rFonts w:ascii="Times New Roman" w:hAnsi="Times New Roman" w:cs="Times New Roman"/>
          <w:lang w:val="en-US"/>
        </w:rPr>
      </w:pPr>
      <w:commentRangeStart w:id="168"/>
      <w:r w:rsidRPr="003306B9">
        <w:rPr>
          <w:rFonts w:ascii="Times New Roman" w:hAnsi="Times New Roman" w:cs="Times New Roman"/>
          <w:lang w:val="en-US"/>
        </w:rPr>
        <w:t xml:space="preserve">Additionally, the consequences for </w:t>
      </w:r>
      <w:commentRangeStart w:id="169"/>
      <w:r w:rsidRPr="003306B9">
        <w:rPr>
          <w:rFonts w:ascii="Times New Roman" w:hAnsi="Times New Roman" w:cs="Times New Roman"/>
          <w:lang w:val="en-US"/>
        </w:rPr>
        <w:t>latter</w:t>
      </w:r>
      <w:commentRangeEnd w:id="169"/>
      <w:r w:rsidR="000558C8">
        <w:rPr>
          <w:rStyle w:val="Kommentarzeichen"/>
        </w:rPr>
        <w:commentReference w:id="169"/>
      </w:r>
      <w:r w:rsidRPr="003306B9">
        <w:rPr>
          <w:rFonts w:ascii="Times New Roman" w:hAnsi="Times New Roman" w:cs="Times New Roman"/>
          <w:lang w:val="en-US"/>
        </w:rPr>
        <w:t xml:space="preserve"> cognitive processes, here memory effects, are examined for the different </w:t>
      </w:r>
      <w:del w:id="170" w:author="Kristina Suchotzki" w:date="2018-01-19T14:26:00Z">
        <w:r w:rsidRPr="003306B9" w:rsidDel="00A742CD">
          <w:rPr>
            <w:rFonts w:ascii="Times New Roman" w:hAnsi="Times New Roman" w:cs="Times New Roman"/>
            <w:lang w:val="en-US"/>
          </w:rPr>
          <w:delText xml:space="preserve">roles of the </w:delText>
        </w:r>
      </w:del>
      <w:r w:rsidRPr="003306B9">
        <w:rPr>
          <w:rFonts w:ascii="Times New Roman" w:hAnsi="Times New Roman" w:cs="Times New Roman"/>
          <w:lang w:val="en-US"/>
        </w:rPr>
        <w:t>objects</w:t>
      </w:r>
      <w:ins w:id="171" w:author="Kristina Suchotzki" w:date="2018-01-19T14:28:00Z">
        <w:r w:rsidR="00870EB2">
          <w:rPr>
            <w:rFonts w:ascii="Times New Roman" w:hAnsi="Times New Roman" w:cs="Times New Roman"/>
            <w:lang w:val="en-US"/>
          </w:rPr>
          <w:t xml:space="preserve"> and groups (?)</w:t>
        </w:r>
      </w:ins>
      <w:r w:rsidRPr="003306B9">
        <w:rPr>
          <w:rFonts w:ascii="Times New Roman" w:hAnsi="Times New Roman" w:cs="Times New Roman"/>
          <w:lang w:val="en-US"/>
        </w:rPr>
        <w:t xml:space="preserve">. Observers from the </w:t>
      </w:r>
      <w:r w:rsidR="000B7152" w:rsidRPr="003306B9">
        <w:rPr>
          <w:rFonts w:ascii="Times New Roman" w:hAnsi="Times New Roman" w:cs="Times New Roman"/>
          <w:lang w:val="en-US"/>
        </w:rPr>
        <w:t>free v</w:t>
      </w:r>
      <w:r w:rsidRPr="003306B9">
        <w:rPr>
          <w:rFonts w:ascii="Times New Roman" w:hAnsi="Times New Roman" w:cs="Times New Roman"/>
          <w:lang w:val="en-US"/>
        </w:rPr>
        <w:t xml:space="preserve">iewing group who did not receive any </w:t>
      </w:r>
      <w:del w:id="172" w:author="Kristina Suchotzki" w:date="2018-01-19T14:26:00Z">
        <w:r w:rsidRPr="003306B9" w:rsidDel="00A742CD">
          <w:rPr>
            <w:rFonts w:ascii="Times New Roman" w:hAnsi="Times New Roman" w:cs="Times New Roman"/>
            <w:lang w:val="en-US"/>
          </w:rPr>
          <w:delText>top-down modulation in advance</w:delText>
        </w:r>
      </w:del>
      <w:ins w:id="173" w:author="Kristina Suchotzki" w:date="2018-01-19T14:26:00Z">
        <w:r w:rsidR="00A742CD">
          <w:rPr>
            <w:rFonts w:ascii="Times New Roman" w:hAnsi="Times New Roman" w:cs="Times New Roman"/>
            <w:lang w:val="en-US"/>
          </w:rPr>
          <w:t xml:space="preserve"> instruction</w:t>
        </w:r>
      </w:ins>
      <w:r w:rsidRPr="003306B9">
        <w:rPr>
          <w:rFonts w:ascii="Times New Roman" w:hAnsi="Times New Roman" w:cs="Times New Roman"/>
          <w:lang w:val="en-US"/>
        </w:rPr>
        <w:t xml:space="preserve"> should provide an unaffected viewing behavior, just </w:t>
      </w:r>
      <w:r w:rsidR="000B7152" w:rsidRPr="003306B9">
        <w:rPr>
          <w:rFonts w:ascii="Times New Roman" w:hAnsi="Times New Roman" w:cs="Times New Roman"/>
          <w:lang w:val="en-US"/>
        </w:rPr>
        <w:t>as</w:t>
      </w:r>
      <w:r w:rsidRPr="003306B9">
        <w:rPr>
          <w:rFonts w:ascii="Times New Roman" w:hAnsi="Times New Roman" w:cs="Times New Roman"/>
          <w:lang w:val="en-US"/>
        </w:rPr>
        <w:t xml:space="preserve"> Zwickel and Võ (2010) </w:t>
      </w:r>
      <w:r w:rsidR="000B7152" w:rsidRPr="003306B9">
        <w:rPr>
          <w:rFonts w:ascii="Times New Roman" w:hAnsi="Times New Roman" w:cs="Times New Roman"/>
          <w:lang w:val="en-US"/>
        </w:rPr>
        <w:t>demonstrated</w:t>
      </w:r>
      <w:r w:rsidRPr="003306B9">
        <w:rPr>
          <w:rFonts w:ascii="Times New Roman" w:hAnsi="Times New Roman" w:cs="Times New Roman"/>
          <w:lang w:val="en-US"/>
        </w:rPr>
        <w:t xml:space="preserve">. Both groups had to recall as many as things as possible from the scenes in a free-recall memory test. With this manipulation it is thought to demonstrate top-down influence on social </w:t>
      </w:r>
      <w:r w:rsidR="000B7152" w:rsidRPr="003306B9">
        <w:rPr>
          <w:rFonts w:ascii="Times New Roman" w:hAnsi="Times New Roman" w:cs="Times New Roman"/>
          <w:lang w:val="en-US"/>
        </w:rPr>
        <w:t>attention</w:t>
      </w:r>
      <w:r w:rsidRPr="003306B9">
        <w:rPr>
          <w:rFonts w:ascii="Times New Roman" w:hAnsi="Times New Roman" w:cs="Times New Roman"/>
          <w:lang w:val="en-US"/>
        </w:rPr>
        <w:t xml:space="preserve"> aspects, but also its influence on joint attention. As Zwickel and Võ (2010) showed, a person in a scene influences the viewing behavior of observers spontaneously and without furth</w:t>
      </w:r>
      <w:r w:rsidR="00F51CC4" w:rsidRPr="003306B9">
        <w:rPr>
          <w:rFonts w:ascii="Times New Roman" w:hAnsi="Times New Roman" w:cs="Times New Roman"/>
          <w:lang w:val="en-US"/>
        </w:rPr>
        <w:t>er instruction or manipulation.</w:t>
      </w:r>
    </w:p>
    <w:p w14:paraId="628E64AA" w14:textId="77777777" w:rsidR="00F51CC4" w:rsidRPr="003306B9" w:rsidRDefault="00415F19" w:rsidP="000B7152">
      <w:pPr>
        <w:spacing w:after="132"/>
        <w:ind w:left="12" w:firstLine="576"/>
        <w:rPr>
          <w:rFonts w:ascii="Times New Roman" w:hAnsi="Times New Roman" w:cs="Times New Roman"/>
          <w:lang w:val="en-US"/>
        </w:rPr>
      </w:pPr>
      <w:r w:rsidRPr="003306B9">
        <w:rPr>
          <w:rFonts w:ascii="Times New Roman" w:hAnsi="Times New Roman" w:cs="Times New Roman"/>
          <w:lang w:val="en-US"/>
        </w:rPr>
        <w:t xml:space="preserve">In the given study, the motivation for the manipulation of the instructions for the memory test was twofold. First, it is thought to test robustness of the social and joint attention effects and second joint attentional effects on memory can be observed. The influence </w:t>
      </w:r>
      <w:r w:rsidR="00F51CC4" w:rsidRPr="003306B9">
        <w:rPr>
          <w:rFonts w:ascii="Times New Roman" w:hAnsi="Times New Roman" w:cs="Times New Roman"/>
          <w:lang w:val="en-US"/>
        </w:rPr>
        <w:t xml:space="preserve">of </w:t>
      </w:r>
      <w:r w:rsidRPr="003306B9">
        <w:rPr>
          <w:rFonts w:ascii="Times New Roman" w:hAnsi="Times New Roman" w:cs="Times New Roman"/>
          <w:lang w:val="en-US"/>
        </w:rPr>
        <w:t>the manipulation is expected to reduce spontaneous viewing behavior and foster a more systematic processing of the scene. It is important to note, that it is not expected that the influence of the presence of the person vanishes completely for social and joint attentional effects due to top-down modulation. It is supposed to be weaker, because it does not represent the optimal strategy for the observer. Therefore</w:t>
      </w:r>
      <w:r w:rsidR="00F51CC4" w:rsidRPr="003306B9">
        <w:rPr>
          <w:rFonts w:ascii="Times New Roman" w:hAnsi="Times New Roman" w:cs="Times New Roman"/>
          <w:lang w:val="en-US"/>
        </w:rPr>
        <w:t>,</w:t>
      </w:r>
      <w:r w:rsidRPr="003306B9">
        <w:rPr>
          <w:rFonts w:ascii="Times New Roman" w:hAnsi="Times New Roman" w:cs="Times New Roman"/>
          <w:lang w:val="en-US"/>
        </w:rPr>
        <w:t xml:space="preserve"> the voluntary part of the scene processing might be overwritten. </w:t>
      </w:r>
      <w:r w:rsidR="00F51CC4" w:rsidRPr="003306B9">
        <w:rPr>
          <w:rFonts w:ascii="Times New Roman" w:hAnsi="Times New Roman" w:cs="Times New Roman"/>
          <w:lang w:val="en-US"/>
        </w:rPr>
        <w:t>However,</w:t>
      </w:r>
      <w:r w:rsidRPr="003306B9">
        <w:rPr>
          <w:rFonts w:ascii="Times New Roman" w:hAnsi="Times New Roman" w:cs="Times New Roman"/>
          <w:lang w:val="en-US"/>
        </w:rPr>
        <w:t xml:space="preserve"> as social and joint attentional effects are expected to be (partially) independent of volition and </w:t>
      </w:r>
      <w:r w:rsidR="009C1738" w:rsidRPr="003306B9">
        <w:rPr>
          <w:rFonts w:ascii="Times New Roman" w:hAnsi="Times New Roman" w:cs="Times New Roman"/>
          <w:lang w:val="en-US"/>
        </w:rPr>
        <w:t>occur</w:t>
      </w:r>
      <w:r w:rsidRPr="003306B9">
        <w:rPr>
          <w:rFonts w:ascii="Times New Roman" w:hAnsi="Times New Roman" w:cs="Times New Roman"/>
          <w:lang w:val="en-US"/>
        </w:rPr>
        <w:t xml:space="preserve"> spontaneously and reflexive the effects should still be visible regardless for the social attention part and also for the joint attention part of this study. Specifically, prioritization effects for the head should be smaller but still visible in the </w:t>
      </w:r>
      <w:r w:rsidR="000B7152" w:rsidRPr="003306B9">
        <w:rPr>
          <w:rFonts w:ascii="Times New Roman" w:hAnsi="Times New Roman" w:cs="Times New Roman"/>
          <w:lang w:val="en-US"/>
        </w:rPr>
        <w:t>explicit e</w:t>
      </w:r>
      <w:r w:rsidRPr="003306B9">
        <w:rPr>
          <w:rFonts w:ascii="Times New Roman" w:hAnsi="Times New Roman" w:cs="Times New Roman"/>
          <w:lang w:val="en-US"/>
        </w:rPr>
        <w:t xml:space="preserve">ncoding group. For the joint attention </w:t>
      </w:r>
      <w:r w:rsidR="009C1738" w:rsidRPr="003306B9">
        <w:rPr>
          <w:rFonts w:ascii="Times New Roman" w:hAnsi="Times New Roman" w:cs="Times New Roman"/>
          <w:lang w:val="en-US"/>
        </w:rPr>
        <w:t xml:space="preserve">measures </w:t>
      </w:r>
      <w:r w:rsidRPr="003306B9">
        <w:rPr>
          <w:rFonts w:ascii="Times New Roman" w:hAnsi="Times New Roman" w:cs="Times New Roman"/>
          <w:lang w:val="en-US"/>
        </w:rPr>
        <w:t xml:space="preserve">a decreased prioritization for the referenced object is expected for the </w:t>
      </w:r>
      <w:r w:rsidR="000B7152" w:rsidRPr="003306B9">
        <w:rPr>
          <w:rFonts w:ascii="Times New Roman" w:hAnsi="Times New Roman" w:cs="Times New Roman"/>
          <w:lang w:val="en-US"/>
        </w:rPr>
        <w:t>explicit e</w:t>
      </w:r>
      <w:r w:rsidRPr="003306B9">
        <w:rPr>
          <w:rFonts w:ascii="Times New Roman" w:hAnsi="Times New Roman" w:cs="Times New Roman"/>
          <w:lang w:val="en-US"/>
        </w:rPr>
        <w:t xml:space="preserve">ncoding group is decreased compared with the not </w:t>
      </w:r>
      <w:r w:rsidR="009C1738" w:rsidRPr="003306B9">
        <w:rPr>
          <w:rFonts w:ascii="Times New Roman" w:hAnsi="Times New Roman" w:cs="Times New Roman"/>
          <w:lang w:val="en-US"/>
        </w:rPr>
        <w:t>referenced</w:t>
      </w:r>
      <w:r w:rsidRPr="003306B9">
        <w:rPr>
          <w:rFonts w:ascii="Times New Roman" w:hAnsi="Times New Roman" w:cs="Times New Roman"/>
          <w:lang w:val="en-US"/>
        </w:rPr>
        <w:t xml:space="preserve"> object. An optimal strategy for observer in the </w:t>
      </w:r>
      <w:r w:rsidR="000B7152" w:rsidRPr="003306B9">
        <w:rPr>
          <w:rFonts w:ascii="Times New Roman" w:hAnsi="Times New Roman" w:cs="Times New Roman"/>
          <w:lang w:val="en-US"/>
        </w:rPr>
        <w:t>explicit e</w:t>
      </w:r>
      <w:r w:rsidRPr="003306B9">
        <w:rPr>
          <w:rFonts w:ascii="Times New Roman" w:hAnsi="Times New Roman" w:cs="Times New Roman"/>
          <w:lang w:val="en-US"/>
        </w:rPr>
        <w:t xml:space="preserve">ncoding group would be to ignore completely the person in the scene, resulting in smaller differences in attentional prioritization between the two object roles. Additionally, memory effects sensitive for the role of the object were examined, to answer the question whether more attentional resources on </w:t>
      </w:r>
      <w:r w:rsidR="009C1738" w:rsidRPr="003306B9">
        <w:rPr>
          <w:rFonts w:ascii="Times New Roman" w:hAnsi="Times New Roman" w:cs="Times New Roman"/>
          <w:lang w:val="en-US"/>
        </w:rPr>
        <w:t>an</w:t>
      </w:r>
      <w:r w:rsidRPr="003306B9">
        <w:rPr>
          <w:rFonts w:ascii="Times New Roman" w:hAnsi="Times New Roman" w:cs="Times New Roman"/>
          <w:lang w:val="en-US"/>
        </w:rPr>
        <w:t xml:space="preserve"> object pays off with enhanced memorability. This is mainly interesting for the </w:t>
      </w:r>
      <w:r w:rsidR="000B7152" w:rsidRPr="003306B9">
        <w:rPr>
          <w:rFonts w:ascii="Times New Roman" w:hAnsi="Times New Roman" w:cs="Times New Roman"/>
          <w:lang w:val="en-US"/>
        </w:rPr>
        <w:t>free v</w:t>
      </w:r>
      <w:r w:rsidRPr="003306B9">
        <w:rPr>
          <w:rFonts w:ascii="Times New Roman" w:hAnsi="Times New Roman" w:cs="Times New Roman"/>
          <w:lang w:val="en-US"/>
        </w:rPr>
        <w:t>iewing group with the unbiased viewing behavior, as it is expected that both objects bind comparable amount of attention due to the more systematic processing in the explicit encoding group.</w:t>
      </w:r>
    </w:p>
    <w:p w14:paraId="0BB8BDA1" w14:textId="77777777" w:rsidR="00581A1A" w:rsidRPr="003306B9" w:rsidRDefault="00415F19" w:rsidP="000B7152">
      <w:pPr>
        <w:spacing w:after="132"/>
        <w:ind w:left="12" w:firstLine="576"/>
        <w:rPr>
          <w:rFonts w:ascii="Times New Roman" w:hAnsi="Times New Roman" w:cs="Times New Roman"/>
          <w:lang w:val="en-US"/>
        </w:rPr>
      </w:pPr>
      <w:r w:rsidRPr="003306B9">
        <w:rPr>
          <w:rFonts w:ascii="Times New Roman" w:hAnsi="Times New Roman" w:cs="Times New Roman"/>
          <w:lang w:val="en-US"/>
        </w:rPr>
        <w:t>Zwickel and Võ (2010) used computer</w:t>
      </w:r>
      <w:r w:rsidR="009C1738" w:rsidRPr="003306B9">
        <w:rPr>
          <w:rFonts w:ascii="Times New Roman" w:hAnsi="Times New Roman" w:cs="Times New Roman"/>
          <w:lang w:val="en-US"/>
        </w:rPr>
        <w:t>-</w:t>
      </w:r>
      <w:r w:rsidRPr="003306B9">
        <w:rPr>
          <w:rFonts w:ascii="Times New Roman" w:hAnsi="Times New Roman" w:cs="Times New Roman"/>
          <w:lang w:val="en-US"/>
        </w:rPr>
        <w:t xml:space="preserve">generated stimuli. Here, stimuli that are more naturalistic and a bigger sample size is used. Consequently, real photographs are chosen over computer rendered scenes. </w:t>
      </w:r>
      <w:commentRangeStart w:id="174"/>
      <w:r w:rsidRPr="003306B9">
        <w:rPr>
          <w:rFonts w:ascii="Times New Roman" w:hAnsi="Times New Roman" w:cs="Times New Roman"/>
          <w:lang w:val="en-US"/>
        </w:rPr>
        <w:t>As often, by being more naturalistic experimental control is reduced. The consequences are hold to a minimum by producing the stimuli the same way. In particular, each scene was photographed four times, with the individual looking twice to the left and right to each object. Although, as much as possible was controlled for in the photographs, real photographs contain small unavoidable changes. Whereas Zwickel and Võ (2010) rotate the figure in the computer rendered scene, they have complete control of all the changes, e.g. angel of the body or facial expression. Here, another photography was taken.</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 xml:space="preserve">As consequence, for example, the body orientation within the four balanced scenes </w:t>
      </w:r>
      <w:r w:rsidR="009C1738" w:rsidRPr="003306B9">
        <w:rPr>
          <w:rFonts w:ascii="Times New Roman" w:hAnsi="Times New Roman" w:cs="Times New Roman"/>
          <w:lang w:val="en-US"/>
        </w:rPr>
        <w:t>cannot</w:t>
      </w:r>
      <w:r w:rsidRPr="003306B9">
        <w:rPr>
          <w:rFonts w:ascii="Times New Roman" w:hAnsi="Times New Roman" w:cs="Times New Roman"/>
          <w:lang w:val="en-US"/>
        </w:rPr>
        <w:t xml:space="preserve"> be perfectly controlled and might differ slightly between photographs within scenes. </w:t>
      </w:r>
      <w:commentRangeEnd w:id="174"/>
      <w:r w:rsidR="009010B4">
        <w:rPr>
          <w:rStyle w:val="Kommentarzeichen"/>
        </w:rPr>
        <w:commentReference w:id="174"/>
      </w:r>
      <w:r w:rsidRPr="003306B9">
        <w:rPr>
          <w:rFonts w:ascii="Times New Roman" w:hAnsi="Times New Roman" w:cs="Times New Roman"/>
          <w:lang w:val="en-US"/>
        </w:rPr>
        <w:t xml:space="preserve">With higher power and </w:t>
      </w:r>
      <w:r w:rsidR="009C1738" w:rsidRPr="003306B9">
        <w:rPr>
          <w:rFonts w:ascii="Times New Roman" w:hAnsi="Times New Roman" w:cs="Times New Roman"/>
          <w:lang w:val="en-US"/>
        </w:rPr>
        <w:t>stimuli that are more naturalistic</w:t>
      </w:r>
      <w:r w:rsidRPr="003306B9">
        <w:rPr>
          <w:rFonts w:ascii="Times New Roman" w:hAnsi="Times New Roman" w:cs="Times New Roman"/>
          <w:lang w:val="en-US"/>
        </w:rPr>
        <w:t xml:space="preserve"> this study </w:t>
      </w:r>
      <w:commentRangeStart w:id="175"/>
      <w:r w:rsidRPr="003306B9">
        <w:rPr>
          <w:rFonts w:ascii="Times New Roman" w:hAnsi="Times New Roman" w:cs="Times New Roman"/>
          <w:lang w:val="en-US"/>
        </w:rPr>
        <w:t>will underline Zwickel and Võ (2010) findings</w:t>
      </w:r>
      <w:commentRangeEnd w:id="175"/>
      <w:r w:rsidR="009010B4">
        <w:rPr>
          <w:rStyle w:val="Kommentarzeichen"/>
        </w:rPr>
        <w:commentReference w:id="175"/>
      </w:r>
      <w:r w:rsidRPr="003306B9">
        <w:rPr>
          <w:rFonts w:ascii="Times New Roman" w:hAnsi="Times New Roman" w:cs="Times New Roman"/>
          <w:lang w:val="en-US"/>
        </w:rPr>
        <w:t>. However, it is presumed that the effect showed by Zwickel and Võ (2010) is genuine for social stimuli</w:t>
      </w:r>
      <w:r w:rsidR="009C1738" w:rsidRPr="003306B9">
        <w:rPr>
          <w:rFonts w:ascii="Times New Roman" w:hAnsi="Times New Roman" w:cs="Times New Roman"/>
          <w:lang w:val="en-US"/>
        </w:rPr>
        <w:t>.</w:t>
      </w:r>
      <w:r w:rsidRPr="003306B9">
        <w:rPr>
          <w:rFonts w:ascii="Times New Roman" w:hAnsi="Times New Roman" w:cs="Times New Roman"/>
          <w:lang w:val="en-US"/>
        </w:rPr>
        <w:t xml:space="preserve"> </w:t>
      </w:r>
      <w:r w:rsidR="009C1738" w:rsidRPr="003306B9">
        <w:rPr>
          <w:rFonts w:ascii="Times New Roman" w:hAnsi="Times New Roman" w:cs="Times New Roman"/>
          <w:lang w:val="en-US"/>
        </w:rPr>
        <w:t>T</w:t>
      </w:r>
      <w:r w:rsidRPr="003306B9">
        <w:rPr>
          <w:rFonts w:ascii="Times New Roman" w:hAnsi="Times New Roman" w:cs="Times New Roman"/>
          <w:lang w:val="en-US"/>
        </w:rPr>
        <w:t>herefore</w:t>
      </w:r>
      <w:r w:rsidR="009C1738" w:rsidRPr="003306B9">
        <w:rPr>
          <w:rFonts w:ascii="Times New Roman" w:hAnsi="Times New Roman" w:cs="Times New Roman"/>
          <w:lang w:val="en-US"/>
        </w:rPr>
        <w:t>,</w:t>
      </w:r>
      <w:r w:rsidRPr="003306B9">
        <w:rPr>
          <w:rFonts w:ascii="Times New Roman" w:hAnsi="Times New Roman" w:cs="Times New Roman"/>
          <w:lang w:val="en-US"/>
        </w:rPr>
        <w:t xml:space="preserve"> no non-social condition comparable to the loudspeaker-condition</w:t>
      </w:r>
      <w:r w:rsidR="009C1738" w:rsidRPr="003306B9">
        <w:rPr>
          <w:rFonts w:ascii="Times New Roman" w:hAnsi="Times New Roman" w:cs="Times New Roman"/>
          <w:lang w:val="en-US"/>
        </w:rPr>
        <w:t xml:space="preserve"> was tested.</w:t>
      </w:r>
      <w:commentRangeEnd w:id="168"/>
      <w:r w:rsidR="00634695">
        <w:rPr>
          <w:rStyle w:val="Kommentarzeichen"/>
        </w:rPr>
        <w:commentReference w:id="168"/>
      </w:r>
    </w:p>
    <w:p w14:paraId="494F843B" w14:textId="377C63BF" w:rsidR="00581A1A" w:rsidRPr="003306B9" w:rsidRDefault="00415F19">
      <w:pPr>
        <w:ind w:left="12" w:firstLine="576"/>
        <w:rPr>
          <w:rFonts w:ascii="Times New Roman" w:hAnsi="Times New Roman" w:cs="Times New Roman"/>
          <w:lang w:val="en-US"/>
        </w:rPr>
      </w:pPr>
      <w:r w:rsidRPr="003306B9">
        <w:rPr>
          <w:rFonts w:ascii="Times New Roman" w:hAnsi="Times New Roman" w:cs="Times New Roman"/>
          <w:lang w:val="en-US"/>
        </w:rPr>
        <w:t xml:space="preserve">The foundation of this study is to examine top-down modulation on gaze cueing and to replicate the findings from </w:t>
      </w:r>
      <w:del w:id="176" w:author="Kristina Suchotzki" w:date="2018-01-19T12:07:00Z">
        <w:r w:rsidRPr="003306B9" w:rsidDel="000164AF">
          <w:rPr>
            <w:rFonts w:ascii="Times New Roman" w:hAnsi="Times New Roman" w:cs="Times New Roman"/>
            <w:lang w:val="en-US"/>
          </w:rPr>
          <w:delText>(</w:delText>
        </w:r>
      </w:del>
      <w:r w:rsidRPr="003306B9">
        <w:rPr>
          <w:rFonts w:ascii="Times New Roman" w:hAnsi="Times New Roman" w:cs="Times New Roman"/>
          <w:lang w:val="en-US"/>
        </w:rPr>
        <w:t>Zwickel &amp; Võ</w:t>
      </w:r>
      <w:del w:id="177" w:author="Kristina Suchotzki" w:date="2018-01-19T12:07:00Z">
        <w:r w:rsidRPr="003306B9" w:rsidDel="000164AF">
          <w:rPr>
            <w:rFonts w:ascii="Times New Roman" w:hAnsi="Times New Roman" w:cs="Times New Roman"/>
            <w:lang w:val="en-US"/>
          </w:rPr>
          <w:delText>,</w:delText>
        </w:r>
      </w:del>
      <w:r w:rsidRPr="003306B9">
        <w:rPr>
          <w:rFonts w:ascii="Times New Roman" w:hAnsi="Times New Roman" w:cs="Times New Roman"/>
          <w:lang w:val="en-US"/>
        </w:rPr>
        <w:t xml:space="preserve"> </w:t>
      </w:r>
      <w:ins w:id="178" w:author="Kristina Suchotzki" w:date="2018-01-19T12:07:00Z">
        <w:r w:rsidR="000164AF">
          <w:rPr>
            <w:rFonts w:ascii="Times New Roman" w:hAnsi="Times New Roman" w:cs="Times New Roman"/>
            <w:lang w:val="en-US"/>
          </w:rPr>
          <w:t>(</w:t>
        </w:r>
      </w:ins>
      <w:r w:rsidRPr="003306B9">
        <w:rPr>
          <w:rFonts w:ascii="Times New Roman" w:hAnsi="Times New Roman" w:cs="Times New Roman"/>
          <w:lang w:val="en-US"/>
        </w:rPr>
        <w:t>2010).</w:t>
      </w:r>
    </w:p>
    <w:p w14:paraId="0A90B4DC" w14:textId="4240BECA" w:rsidR="00581A1A" w:rsidRPr="003306B9" w:rsidRDefault="00415F19">
      <w:pPr>
        <w:ind w:left="12" w:firstLine="591"/>
        <w:rPr>
          <w:rFonts w:ascii="Times New Roman" w:hAnsi="Times New Roman" w:cs="Times New Roman"/>
          <w:lang w:val="en-US"/>
        </w:rPr>
      </w:pPr>
      <w:r w:rsidRPr="003306B9">
        <w:rPr>
          <w:rFonts w:ascii="Times New Roman" w:hAnsi="Times New Roman" w:cs="Times New Roman"/>
          <w:i/>
          <w:lang w:val="en-US"/>
        </w:rPr>
        <w:t>H1</w:t>
      </w:r>
      <w:r w:rsidRPr="003306B9">
        <w:rPr>
          <w:rFonts w:ascii="Times New Roman" w:hAnsi="Times New Roman" w:cs="Times New Roman"/>
          <w:lang w:val="en-US"/>
        </w:rPr>
        <w:t xml:space="preserve">. Consequently, a prioritization for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objects is predicted. In line with Zwickel and Võ (2010), this prioritization is measured in multiple ways. First</w:t>
      </w:r>
      <w:r w:rsidR="00E21394" w:rsidRPr="003306B9">
        <w:rPr>
          <w:rFonts w:ascii="Times New Roman" w:hAnsi="Times New Roman" w:cs="Times New Roman"/>
          <w:lang w:val="en-US"/>
        </w:rPr>
        <w:t>,</w:t>
      </w:r>
      <w:r w:rsidRPr="003306B9">
        <w:rPr>
          <w:rFonts w:ascii="Times New Roman" w:hAnsi="Times New Roman" w:cs="Times New Roman"/>
          <w:lang w:val="en-US"/>
        </w:rPr>
        <w:t xml:space="preserve"> there should be an early fixation bias towards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During presentation time, the total time that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object is fixated should be prolonged, with more fixations as well</w:t>
      </w:r>
      <w:commentRangeStart w:id="179"/>
      <w:ins w:id="180" w:author="Kristina Suchotzki" w:date="2018-01-29T15:48:00Z">
        <w:r w:rsidR="000C34CA">
          <w:rPr>
            <w:rFonts w:ascii="Times New Roman" w:hAnsi="Times New Roman" w:cs="Times New Roman"/>
            <w:lang w:val="en-US"/>
          </w:rPr>
          <w:t xml:space="preserve">, </w:t>
        </w:r>
        <w:r w:rsidR="0059586A">
          <w:rPr>
            <w:rFonts w:ascii="Times New Roman" w:hAnsi="Times New Roman" w:cs="Times New Roman"/>
            <w:lang w:val="en-US"/>
          </w:rPr>
          <w:t xml:space="preserve">compared to the </w:t>
        </w:r>
      </w:ins>
      <w:ins w:id="181" w:author="Kristina Suchotzki" w:date="2018-01-29T15:49:00Z">
        <w:r w:rsidR="0059586A">
          <w:rPr>
            <w:rFonts w:ascii="Times New Roman" w:hAnsi="Times New Roman" w:cs="Times New Roman"/>
            <w:lang w:val="en-US"/>
          </w:rPr>
          <w:t>not-</w:t>
        </w:r>
      </w:ins>
      <w:ins w:id="182" w:author="Kristina Suchotzki" w:date="2018-01-29T15:48:00Z">
        <w:r w:rsidR="000C34CA">
          <w:rPr>
            <w:rFonts w:ascii="Times New Roman" w:hAnsi="Times New Roman" w:cs="Times New Roman"/>
            <w:lang w:val="en-US"/>
          </w:rPr>
          <w:t>referenced object</w:t>
        </w:r>
      </w:ins>
      <w:r w:rsidRPr="003306B9">
        <w:rPr>
          <w:rFonts w:ascii="Times New Roman" w:hAnsi="Times New Roman" w:cs="Times New Roman"/>
          <w:lang w:val="en-US"/>
        </w:rPr>
        <w:t>.</w:t>
      </w:r>
      <w:commentRangeEnd w:id="179"/>
      <w:r w:rsidR="000C34CA">
        <w:rPr>
          <w:rStyle w:val="Kommentarzeichen"/>
        </w:rPr>
        <w:commentReference w:id="179"/>
      </w:r>
      <w:r w:rsidRPr="003306B9">
        <w:rPr>
          <w:rFonts w:ascii="Times New Roman" w:hAnsi="Times New Roman" w:cs="Times New Roman"/>
          <w:lang w:val="en-US"/>
        </w:rPr>
        <w:t xml:space="preserve"> For saccades it is expected, that </w:t>
      </w:r>
      <w:ins w:id="183" w:author="Kristina Suchotzki" w:date="2018-01-29T15:45:00Z">
        <w:r w:rsidR="00B05653">
          <w:rPr>
            <w:rFonts w:ascii="Times New Roman" w:hAnsi="Times New Roman" w:cs="Times New Roman"/>
            <w:lang w:val="en-US"/>
          </w:rPr>
          <w:t xml:space="preserve">saccades </w:t>
        </w:r>
      </w:ins>
      <w:r w:rsidRPr="003306B9">
        <w:rPr>
          <w:rFonts w:ascii="Times New Roman" w:hAnsi="Times New Roman" w:cs="Times New Roman"/>
          <w:lang w:val="en-US"/>
        </w:rPr>
        <w:t xml:space="preserve">leaving from the head </w:t>
      </w:r>
      <w:ins w:id="184" w:author="Kristina Suchotzki" w:date="2018-01-29T15:45:00Z">
        <w:r w:rsidR="00B05653">
          <w:rPr>
            <w:rFonts w:ascii="Times New Roman" w:hAnsi="Times New Roman" w:cs="Times New Roman"/>
            <w:lang w:val="en-US"/>
          </w:rPr>
          <w:t>are</w:t>
        </w:r>
      </w:ins>
      <w:del w:id="185" w:author="Kristina Suchotzki" w:date="2018-01-29T15:45:00Z">
        <w:r w:rsidRPr="003306B9" w:rsidDel="00B05653">
          <w:rPr>
            <w:rFonts w:ascii="Times New Roman" w:hAnsi="Times New Roman" w:cs="Times New Roman"/>
            <w:lang w:val="en-US"/>
          </w:rPr>
          <w:delText>it</w:delText>
        </w:r>
      </w:del>
      <w:r w:rsidRPr="003306B9">
        <w:rPr>
          <w:rFonts w:ascii="Times New Roman" w:hAnsi="Times New Roman" w:cs="Times New Roman"/>
          <w:lang w:val="en-US"/>
        </w:rPr>
        <w:t xml:space="preserve"> is more likely to move to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object, in contrast to the not-</w:t>
      </w:r>
      <w:r w:rsidRPr="003306B9">
        <w:rPr>
          <w:rFonts w:ascii="Times New Roman" w:hAnsi="Times New Roman" w:cs="Times New Roman"/>
          <w:i/>
          <w:lang w:val="en-US"/>
        </w:rPr>
        <w:t xml:space="preserve">referenced </w:t>
      </w:r>
      <w:r w:rsidRPr="003306B9">
        <w:rPr>
          <w:rFonts w:ascii="Times New Roman" w:hAnsi="Times New Roman" w:cs="Times New Roman"/>
          <w:lang w:val="en-US"/>
        </w:rPr>
        <w:t>object.</w:t>
      </w:r>
    </w:p>
    <w:p w14:paraId="6C772533" w14:textId="585D30F3" w:rsidR="00581A1A" w:rsidRPr="003306B9" w:rsidRDefault="00415F19">
      <w:pPr>
        <w:ind w:left="12" w:firstLine="576"/>
        <w:rPr>
          <w:rFonts w:ascii="Times New Roman" w:hAnsi="Times New Roman" w:cs="Times New Roman"/>
          <w:lang w:val="en-US"/>
        </w:rPr>
      </w:pPr>
      <w:r w:rsidRPr="003306B9">
        <w:rPr>
          <w:rFonts w:ascii="Times New Roman" w:hAnsi="Times New Roman" w:cs="Times New Roman"/>
          <w:i/>
          <w:lang w:val="en-US"/>
        </w:rPr>
        <w:t>H2</w:t>
      </w:r>
      <w:r w:rsidRPr="003306B9">
        <w:rPr>
          <w:rFonts w:ascii="Times New Roman" w:hAnsi="Times New Roman" w:cs="Times New Roman"/>
          <w:lang w:val="en-US"/>
        </w:rPr>
        <w:t xml:space="preserve">. New, compared to Zwickel and Võ’s (2010) study, is the instruction condition. For </w:t>
      </w:r>
      <w:r w:rsidR="00E21394" w:rsidRPr="003306B9">
        <w:rPr>
          <w:rFonts w:ascii="Times New Roman" w:hAnsi="Times New Roman" w:cs="Times New Roman"/>
          <w:lang w:val="en-US"/>
        </w:rPr>
        <w:t>gaze following</w:t>
      </w:r>
      <w:r w:rsidRPr="003306B9">
        <w:rPr>
          <w:rFonts w:ascii="Times New Roman" w:hAnsi="Times New Roman" w:cs="Times New Roman"/>
          <w:lang w:val="en-US"/>
        </w:rPr>
        <w:t xml:space="preserve"> it is expected that the </w:t>
      </w:r>
      <w:commentRangeStart w:id="186"/>
      <w:del w:id="187" w:author="Kristina Suchotzki" w:date="2018-01-29T15:46:00Z">
        <w:r w:rsidRPr="003306B9" w:rsidDel="000C34CA">
          <w:rPr>
            <w:rFonts w:ascii="Times New Roman" w:hAnsi="Times New Roman" w:cs="Times New Roman"/>
            <w:lang w:val="en-US"/>
          </w:rPr>
          <w:delText>exclusive</w:delText>
        </w:r>
      </w:del>
      <w:commentRangeEnd w:id="186"/>
      <w:r w:rsidR="000C34CA">
        <w:rPr>
          <w:rStyle w:val="Kommentarzeichen"/>
        </w:rPr>
        <w:commentReference w:id="186"/>
      </w:r>
      <w:del w:id="188" w:author="Kristina Suchotzki" w:date="2018-01-29T15:46:00Z">
        <w:r w:rsidRPr="003306B9" w:rsidDel="000C34CA">
          <w:rPr>
            <w:rFonts w:ascii="Times New Roman" w:hAnsi="Times New Roman" w:cs="Times New Roman"/>
            <w:lang w:val="en-US"/>
          </w:rPr>
          <w:delText xml:space="preserve"> </w:delText>
        </w:r>
      </w:del>
      <w:r w:rsidRPr="003306B9">
        <w:rPr>
          <w:rFonts w:ascii="Times New Roman" w:hAnsi="Times New Roman" w:cs="Times New Roman"/>
          <w:lang w:val="en-US"/>
        </w:rPr>
        <w:t xml:space="preserve">prioritization </w:t>
      </w:r>
      <w:del w:id="189" w:author="Kristina Suchotzki" w:date="2018-01-29T15:46:00Z">
        <w:r w:rsidRPr="003306B9" w:rsidDel="000C34CA">
          <w:rPr>
            <w:rFonts w:ascii="Times New Roman" w:hAnsi="Times New Roman" w:cs="Times New Roman"/>
            <w:lang w:val="en-US"/>
          </w:rPr>
          <w:delText xml:space="preserve">for </w:delText>
        </w:r>
      </w:del>
      <w:ins w:id="190" w:author="Kristina Suchotzki" w:date="2018-01-29T15:46:00Z">
        <w:r w:rsidR="000C34CA">
          <w:rPr>
            <w:rFonts w:ascii="Times New Roman" w:hAnsi="Times New Roman" w:cs="Times New Roman"/>
            <w:lang w:val="en-US"/>
          </w:rPr>
          <w:t>of</w:t>
        </w:r>
        <w:r w:rsidR="000C34CA" w:rsidRPr="003306B9">
          <w:rPr>
            <w:rFonts w:ascii="Times New Roman" w:hAnsi="Times New Roman" w:cs="Times New Roman"/>
            <w:lang w:val="en-US"/>
          </w:rPr>
          <w:t xml:space="preserve"> </w:t>
        </w:r>
      </w:ins>
      <w:r w:rsidRPr="003306B9">
        <w:rPr>
          <w:rFonts w:ascii="Times New Roman" w:hAnsi="Times New Roman" w:cs="Times New Roman"/>
          <w:lang w:val="en-US"/>
        </w:rPr>
        <w:t xml:space="preserve">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will decrease for subjects in </w:t>
      </w:r>
      <w:ins w:id="191" w:author="Kristina Suchotzki" w:date="2018-01-29T15:46:00Z">
        <w:r w:rsidR="000C34CA">
          <w:rPr>
            <w:rFonts w:ascii="Times New Roman" w:hAnsi="Times New Roman" w:cs="Times New Roman"/>
            <w:lang w:val="en-US"/>
          </w:rPr>
          <w:t xml:space="preserve">the </w:t>
        </w:r>
      </w:ins>
      <w:r w:rsidR="000B7152" w:rsidRPr="003306B9">
        <w:rPr>
          <w:rFonts w:ascii="Times New Roman" w:hAnsi="Times New Roman" w:cs="Times New Roman"/>
          <w:lang w:val="en-US"/>
        </w:rPr>
        <w:t>explicit e</w:t>
      </w:r>
      <w:r w:rsidRPr="003306B9">
        <w:rPr>
          <w:rFonts w:ascii="Times New Roman" w:hAnsi="Times New Roman" w:cs="Times New Roman"/>
          <w:lang w:val="en-US"/>
        </w:rPr>
        <w:t xml:space="preserve">ncoding group, due to the instruction of the memory test and a more explicit and systematic processing of the scene. This means smaller differences </w:t>
      </w:r>
      <w:ins w:id="192" w:author="Kristina Suchotzki" w:date="2018-01-29T15:47:00Z">
        <w:r w:rsidR="000C34CA">
          <w:rPr>
            <w:rFonts w:ascii="Times New Roman" w:hAnsi="Times New Roman" w:cs="Times New Roman"/>
            <w:lang w:val="en-US"/>
          </w:rPr>
          <w:t xml:space="preserve">between </w:t>
        </w:r>
      </w:ins>
      <w:ins w:id="193" w:author="Kristina Suchotzki" w:date="2018-01-29T15:48:00Z">
        <w:r w:rsidR="0059586A">
          <w:rPr>
            <w:rFonts w:ascii="Times New Roman" w:hAnsi="Times New Roman" w:cs="Times New Roman"/>
            <w:lang w:val="en-US"/>
          </w:rPr>
          <w:t xml:space="preserve">referenced and not-referenced objects </w:t>
        </w:r>
      </w:ins>
      <w:ins w:id="194" w:author="Kristina Suchotzki" w:date="2018-01-29T15:47:00Z">
        <w:r w:rsidR="000C34CA">
          <w:rPr>
            <w:rFonts w:ascii="Times New Roman" w:hAnsi="Times New Roman" w:cs="Times New Roman"/>
            <w:lang w:val="en-US"/>
          </w:rPr>
          <w:t xml:space="preserve">all </w:t>
        </w:r>
      </w:ins>
      <w:r w:rsidRPr="003306B9">
        <w:rPr>
          <w:rFonts w:ascii="Times New Roman" w:hAnsi="Times New Roman" w:cs="Times New Roman"/>
          <w:lang w:val="en-US"/>
        </w:rPr>
        <w:t xml:space="preserve">in the fixation measurements are expected. For leaving saccades it is also expected that the under H1 </w:t>
      </w:r>
      <w:del w:id="195" w:author="Kristina Suchotzki" w:date="2018-01-29T15:49:00Z">
        <w:r w:rsidRPr="003306B9" w:rsidDel="0059586A">
          <w:rPr>
            <w:rFonts w:ascii="Times New Roman" w:hAnsi="Times New Roman" w:cs="Times New Roman"/>
            <w:lang w:val="en-US"/>
          </w:rPr>
          <w:delText>stated effect</w:delText>
        </w:r>
      </w:del>
      <w:ins w:id="196" w:author="Kristina Suchotzki" w:date="2018-01-29T15:49:00Z">
        <w:r w:rsidR="0059586A">
          <w:rPr>
            <w:rFonts w:ascii="Times New Roman" w:hAnsi="Times New Roman" w:cs="Times New Roman"/>
            <w:lang w:val="en-US"/>
          </w:rPr>
          <w:t>expected difference</w:t>
        </w:r>
        <w:r w:rsidR="0059586A" w:rsidRPr="003306B9">
          <w:rPr>
            <w:rFonts w:ascii="Times New Roman" w:hAnsi="Times New Roman" w:cs="Times New Roman"/>
            <w:lang w:val="en-US"/>
          </w:rPr>
          <w:t xml:space="preserve"> </w:t>
        </w:r>
        <w:r w:rsidR="0059586A">
          <w:rPr>
            <w:rFonts w:ascii="Times New Roman" w:hAnsi="Times New Roman" w:cs="Times New Roman"/>
            <w:lang w:val="en-US"/>
          </w:rPr>
          <w:t>between referenced and not-referenced objects</w:t>
        </w:r>
      </w:ins>
      <w:r w:rsidRPr="003306B9">
        <w:rPr>
          <w:rFonts w:ascii="Times New Roman" w:hAnsi="Times New Roman" w:cs="Times New Roman"/>
          <w:lang w:val="en-US"/>
        </w:rPr>
        <w:t xml:space="preserve"> decreases.</w:t>
      </w:r>
    </w:p>
    <w:p w14:paraId="31DB0818" w14:textId="36271B55" w:rsidR="0019708B" w:rsidRDefault="00415F19">
      <w:pPr>
        <w:ind w:left="12" w:firstLine="576"/>
        <w:rPr>
          <w:rFonts w:ascii="Times New Roman" w:hAnsi="Times New Roman" w:cs="Times New Roman"/>
          <w:lang w:val="en-US"/>
        </w:rPr>
      </w:pPr>
      <w:r w:rsidRPr="003306B9">
        <w:rPr>
          <w:rFonts w:ascii="Times New Roman" w:hAnsi="Times New Roman" w:cs="Times New Roman"/>
          <w:i/>
          <w:lang w:val="en-US"/>
        </w:rPr>
        <w:t>H3</w:t>
      </w:r>
      <w:r w:rsidRPr="003306B9">
        <w:rPr>
          <w:rFonts w:ascii="Times New Roman" w:hAnsi="Times New Roman" w:cs="Times New Roman"/>
          <w:lang w:val="en-US"/>
        </w:rPr>
        <w:t xml:space="preserve">. For the follow-up memory test it is assumed, </w:t>
      </w:r>
      <w:r w:rsidR="00E21394" w:rsidRPr="003306B9">
        <w:rPr>
          <w:rFonts w:ascii="Times New Roman" w:hAnsi="Times New Roman" w:cs="Times New Roman"/>
          <w:lang w:val="en-US"/>
        </w:rPr>
        <w:t>that observer</w:t>
      </w:r>
      <w:r w:rsidRPr="003306B9">
        <w:rPr>
          <w:rFonts w:ascii="Times New Roman" w:hAnsi="Times New Roman" w:cs="Times New Roman"/>
          <w:lang w:val="en-US"/>
        </w:rPr>
        <w:t xml:space="preserve"> with announced memory test (in the </w:t>
      </w:r>
      <w:r w:rsidR="000B7152" w:rsidRPr="003306B9">
        <w:rPr>
          <w:rFonts w:ascii="Times New Roman" w:hAnsi="Times New Roman" w:cs="Times New Roman"/>
          <w:i/>
          <w:lang w:val="en-US"/>
        </w:rPr>
        <w:t>explicit e</w:t>
      </w:r>
      <w:r w:rsidRPr="003306B9">
        <w:rPr>
          <w:rFonts w:ascii="Times New Roman" w:hAnsi="Times New Roman" w:cs="Times New Roman"/>
          <w:i/>
          <w:lang w:val="en-US"/>
        </w:rPr>
        <w:t>ncoding group</w:t>
      </w:r>
      <w:r w:rsidRPr="003306B9">
        <w:rPr>
          <w:rFonts w:ascii="Times New Roman" w:hAnsi="Times New Roman" w:cs="Times New Roman"/>
          <w:lang w:val="en-US"/>
        </w:rPr>
        <w:t>) will recall more items</w:t>
      </w:r>
      <w:ins w:id="197" w:author="Kristina Suchotzki" w:date="2018-01-29T15:49:00Z">
        <w:r w:rsidR="008F3391">
          <w:rPr>
            <w:rFonts w:ascii="Times New Roman" w:hAnsi="Times New Roman" w:cs="Times New Roman"/>
            <w:lang w:val="en-US"/>
          </w:rPr>
          <w:t xml:space="preserve"> than observes in the … group</w:t>
        </w:r>
      </w:ins>
      <w:ins w:id="198" w:author="Kristina Suchotzki" w:date="2018-01-29T15:50:00Z">
        <w:r w:rsidR="00A8793E">
          <w:rPr>
            <w:rFonts w:ascii="Times New Roman" w:hAnsi="Times New Roman" w:cs="Times New Roman"/>
            <w:lang w:val="en-US"/>
          </w:rPr>
          <w:t xml:space="preserve"> (?)</w:t>
        </w:r>
      </w:ins>
      <w:r w:rsidRPr="003306B9">
        <w:rPr>
          <w:rFonts w:ascii="Times New Roman" w:hAnsi="Times New Roman" w:cs="Times New Roman"/>
          <w:lang w:val="en-US"/>
        </w:rPr>
        <w:t xml:space="preserve">, because they process the scenes more thorough. Additionally it is expected, that in the free-recall </w:t>
      </w:r>
      <w:commentRangeStart w:id="199"/>
      <w:r w:rsidRPr="003306B9">
        <w:rPr>
          <w:rFonts w:ascii="Times New Roman" w:hAnsi="Times New Roman" w:cs="Times New Roman"/>
          <w:lang w:val="en-US"/>
        </w:rPr>
        <w:t>condition</w:t>
      </w:r>
      <w:commentRangeEnd w:id="199"/>
      <w:r w:rsidR="00A8793E">
        <w:rPr>
          <w:rStyle w:val="Kommentarzeichen"/>
        </w:rPr>
        <w:commentReference w:id="199"/>
      </w:r>
      <w:r w:rsidRPr="003306B9">
        <w:rPr>
          <w:rFonts w:ascii="Times New Roman" w:hAnsi="Times New Roman" w:cs="Times New Roman"/>
          <w:lang w:val="en-US"/>
        </w:rPr>
        <w:t xml:space="preserv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objects are better recalled </w:t>
      </w:r>
      <w:r w:rsidR="000B7152" w:rsidRPr="003306B9">
        <w:rPr>
          <w:rFonts w:ascii="Times New Roman" w:hAnsi="Times New Roman" w:cs="Times New Roman"/>
          <w:lang w:val="en-US"/>
        </w:rPr>
        <w:t>than</w:t>
      </w:r>
      <w:r w:rsidRPr="003306B9">
        <w:rPr>
          <w:rFonts w:ascii="Times New Roman" w:hAnsi="Times New Roman" w:cs="Times New Roman"/>
          <w:lang w:val="en-US"/>
        </w:rPr>
        <w:t xml:space="preserve"> not-</w:t>
      </w:r>
      <w:r w:rsidRPr="003306B9">
        <w:rPr>
          <w:rFonts w:ascii="Times New Roman" w:hAnsi="Times New Roman" w:cs="Times New Roman"/>
          <w:i/>
          <w:lang w:val="en-US"/>
        </w:rPr>
        <w:t xml:space="preserve">referenced </w:t>
      </w:r>
      <w:r w:rsidRPr="003306B9">
        <w:rPr>
          <w:rFonts w:ascii="Times New Roman" w:hAnsi="Times New Roman" w:cs="Times New Roman"/>
          <w:lang w:val="en-US"/>
        </w:rPr>
        <w:t>objects.</w:t>
      </w:r>
    </w:p>
    <w:p w14:paraId="3AD25038" w14:textId="77777777" w:rsidR="00581A1A" w:rsidRPr="003306B9" w:rsidRDefault="00415F19">
      <w:pPr>
        <w:ind w:left="12" w:firstLine="576"/>
        <w:rPr>
          <w:rFonts w:ascii="Times New Roman" w:hAnsi="Times New Roman" w:cs="Times New Roman"/>
          <w:lang w:val="en-US"/>
        </w:rPr>
      </w:pPr>
      <w:r w:rsidRPr="003306B9">
        <w:rPr>
          <w:rFonts w:ascii="Times New Roman" w:hAnsi="Times New Roman" w:cs="Times New Roman"/>
          <w:i/>
          <w:lang w:val="en-US"/>
        </w:rPr>
        <w:t>H4</w:t>
      </w:r>
      <w:r w:rsidRPr="003306B9">
        <w:rPr>
          <w:rFonts w:ascii="Times New Roman" w:hAnsi="Times New Roman" w:cs="Times New Roman"/>
          <w:lang w:val="en-US"/>
        </w:rPr>
        <w:t xml:space="preserve">. Additionally to the joint attentional effects stated in H1, the basic effects of social attention are expected. This means, that the head will be prioritized over the body. This prioritization can be measured, in multiple ways. Again, it is expected, that first fixation fall earlier on the head, that it is fixated longer and more often </w:t>
      </w:r>
      <w:r w:rsidR="00E21394" w:rsidRPr="003306B9">
        <w:rPr>
          <w:rFonts w:ascii="Times New Roman" w:hAnsi="Times New Roman" w:cs="Times New Roman"/>
          <w:lang w:val="en-US"/>
        </w:rPr>
        <w:t>than</w:t>
      </w:r>
      <w:r w:rsidRPr="003306B9">
        <w:rPr>
          <w:rFonts w:ascii="Times New Roman" w:hAnsi="Times New Roman" w:cs="Times New Roman"/>
          <w:lang w:val="en-US"/>
        </w:rPr>
        <w:t xml:space="preserve"> the body. Additionally, fixations occur earlier on the head, </w:t>
      </w:r>
      <w:r w:rsidR="000B7152" w:rsidRPr="003306B9">
        <w:rPr>
          <w:rFonts w:ascii="Times New Roman" w:hAnsi="Times New Roman" w:cs="Times New Roman"/>
          <w:lang w:val="en-US"/>
        </w:rPr>
        <w:t>than</w:t>
      </w:r>
      <w:r w:rsidRPr="003306B9">
        <w:rPr>
          <w:rFonts w:ascii="Times New Roman" w:hAnsi="Times New Roman" w:cs="Times New Roman"/>
          <w:lang w:val="en-US"/>
        </w:rPr>
        <w:t xml:space="preserve"> on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object, because the gaze-cue needs to be processed in advance.</w:t>
      </w:r>
    </w:p>
    <w:p w14:paraId="315C4378" w14:textId="77777777" w:rsidR="00581A1A" w:rsidRPr="0019708B" w:rsidRDefault="00415F19" w:rsidP="005A2998">
      <w:pPr>
        <w:ind w:left="12" w:firstLine="576"/>
        <w:rPr>
          <w:rFonts w:ascii="Times New Roman" w:hAnsi="Times New Roman" w:cs="Times New Roman"/>
          <w:lang w:val="en-US"/>
        </w:rPr>
      </w:pPr>
      <w:r w:rsidRPr="0019708B">
        <w:rPr>
          <w:rFonts w:ascii="Times New Roman" w:hAnsi="Times New Roman" w:cs="Times New Roman"/>
          <w:i/>
          <w:lang w:val="en-US"/>
        </w:rPr>
        <w:t>H5</w:t>
      </w:r>
      <w:r w:rsidRPr="0019708B">
        <w:rPr>
          <w:rFonts w:ascii="Times New Roman" w:hAnsi="Times New Roman" w:cs="Times New Roman"/>
          <w:lang w:val="en-US"/>
        </w:rPr>
        <w:t xml:space="preserve">. Due to the instruction of the memory test, and the assumed change in processing the scene, the viewing behavior should change for social stimuli. Due to explicit encoding, it is expected that natural viewing behavior that is known to prioritize the head is reduced and therefore the head </w:t>
      </w:r>
      <w:r w:rsidR="00E21394" w:rsidRPr="0019708B">
        <w:rPr>
          <w:rFonts w:ascii="Times New Roman" w:hAnsi="Times New Roman" w:cs="Times New Roman"/>
          <w:lang w:val="en-US"/>
        </w:rPr>
        <w:t>loses</w:t>
      </w:r>
      <w:r w:rsidRPr="0019708B">
        <w:rPr>
          <w:rFonts w:ascii="Times New Roman" w:hAnsi="Times New Roman" w:cs="Times New Roman"/>
          <w:lang w:val="en-US"/>
        </w:rPr>
        <w:t xml:space="preserve"> some of its salience. As a consequence, the head should be prioritized stronger in the </w:t>
      </w:r>
      <w:r w:rsidR="000B7152" w:rsidRPr="0019708B">
        <w:rPr>
          <w:rFonts w:ascii="Times New Roman" w:hAnsi="Times New Roman" w:cs="Times New Roman"/>
          <w:lang w:val="en-US"/>
        </w:rPr>
        <w:t>free v</w:t>
      </w:r>
      <w:r w:rsidRPr="0019708B">
        <w:rPr>
          <w:rFonts w:ascii="Times New Roman" w:hAnsi="Times New Roman" w:cs="Times New Roman"/>
          <w:lang w:val="en-US"/>
        </w:rPr>
        <w:t xml:space="preserve">iewing group compared to the </w:t>
      </w:r>
      <w:r w:rsidR="000B7152" w:rsidRPr="0019708B">
        <w:rPr>
          <w:rFonts w:ascii="Times New Roman" w:hAnsi="Times New Roman" w:cs="Times New Roman"/>
          <w:lang w:val="en-US"/>
        </w:rPr>
        <w:t>explicit e</w:t>
      </w:r>
      <w:r w:rsidRPr="0019708B">
        <w:rPr>
          <w:rFonts w:ascii="Times New Roman" w:hAnsi="Times New Roman" w:cs="Times New Roman"/>
          <w:lang w:val="en-US"/>
        </w:rPr>
        <w:t>ncoding group, resulting in longer fixations, faster fixations and more fixations.</w:t>
      </w:r>
    </w:p>
    <w:p w14:paraId="3B95253E" w14:textId="77777777" w:rsidR="00581A1A" w:rsidRPr="003306B9" w:rsidRDefault="00415F19" w:rsidP="003306B9">
      <w:pPr>
        <w:pStyle w:val="berschrift1"/>
      </w:pPr>
      <w:r w:rsidRPr="003306B9">
        <w:t>Methods</w:t>
      </w:r>
    </w:p>
    <w:p w14:paraId="63C27C69" w14:textId="77777777" w:rsidR="00581A1A" w:rsidRPr="003306B9" w:rsidRDefault="00415F19" w:rsidP="003306B9">
      <w:pPr>
        <w:pStyle w:val="berschrift2"/>
        <w:rPr>
          <w:lang w:val="en-US"/>
        </w:rPr>
      </w:pPr>
      <w:r w:rsidRPr="003306B9">
        <w:rPr>
          <w:lang w:val="en-US"/>
        </w:rPr>
        <w:t>Participants</w:t>
      </w:r>
    </w:p>
    <w:p w14:paraId="372BAD86" w14:textId="77777777" w:rsidR="00581A1A" w:rsidRPr="003306B9" w:rsidRDefault="00415F19">
      <w:pPr>
        <w:spacing w:after="671"/>
        <w:ind w:left="12" w:firstLine="584"/>
        <w:rPr>
          <w:rFonts w:ascii="Times New Roman" w:hAnsi="Times New Roman" w:cs="Times New Roman"/>
          <w:lang w:val="en-US"/>
        </w:rPr>
      </w:pPr>
      <w:r w:rsidRPr="003306B9">
        <w:rPr>
          <w:rFonts w:ascii="Times New Roman" w:hAnsi="Times New Roman" w:cs="Times New Roman"/>
          <w:lang w:val="en-US"/>
        </w:rPr>
        <w:t xml:space="preserve">In this study 94 </w:t>
      </w:r>
      <w:commentRangeStart w:id="200"/>
      <w:r w:rsidRPr="003306B9">
        <w:rPr>
          <w:rFonts w:ascii="Times New Roman" w:hAnsi="Times New Roman" w:cs="Times New Roman"/>
          <w:lang w:val="en-US"/>
        </w:rPr>
        <w:t>observers</w:t>
      </w:r>
      <w:commentRangeEnd w:id="200"/>
      <w:r w:rsidR="001D4CBB">
        <w:rPr>
          <w:rStyle w:val="Kommentarzeichen"/>
        </w:rPr>
        <w:commentReference w:id="200"/>
      </w:r>
      <w:r w:rsidRPr="003306B9">
        <w:rPr>
          <w:rFonts w:ascii="Times New Roman" w:hAnsi="Times New Roman" w:cs="Times New Roman"/>
          <w:lang w:val="en-US"/>
        </w:rPr>
        <w:t xml:space="preserve"> (65 female and 29 male) between 18 and 55 years (</w:t>
      </w:r>
      <w:r w:rsidRPr="00BF3DF7">
        <w:rPr>
          <w:rFonts w:ascii="Times New Roman" w:hAnsi="Times New Roman" w:cs="Times New Roman"/>
          <w:i/>
          <w:lang w:val="en-US"/>
          <w:rPrChange w:id="201" w:author="Kristina Suchotzki" w:date="2018-01-31T10:20:00Z">
            <w:rPr>
              <w:rFonts w:ascii="Times New Roman" w:hAnsi="Times New Roman" w:cs="Times New Roman"/>
              <w:lang w:val="en-US"/>
            </w:rPr>
          </w:rPrChange>
        </w:rPr>
        <w:t>M</w:t>
      </w:r>
      <w:r w:rsidRPr="003306B9">
        <w:rPr>
          <w:rFonts w:ascii="Times New Roman" w:hAnsi="Times New Roman" w:cs="Times New Roman"/>
          <w:lang w:val="en-US"/>
        </w:rPr>
        <w:t xml:space="preserve"> = 24.73, </w:t>
      </w:r>
      <w:r w:rsidRPr="00BF3DF7">
        <w:rPr>
          <w:rFonts w:ascii="Times New Roman" w:hAnsi="Times New Roman" w:cs="Times New Roman"/>
          <w:i/>
          <w:lang w:val="en-US"/>
          <w:rPrChange w:id="202" w:author="Kristina Suchotzki" w:date="2018-01-31T10:20:00Z">
            <w:rPr>
              <w:rFonts w:ascii="Times New Roman" w:hAnsi="Times New Roman" w:cs="Times New Roman"/>
              <w:lang w:val="en-US"/>
            </w:rPr>
          </w:rPrChange>
        </w:rPr>
        <w:t>SD</w:t>
      </w:r>
      <w:r w:rsidRPr="003306B9">
        <w:rPr>
          <w:rFonts w:ascii="Times New Roman" w:hAnsi="Times New Roman" w:cs="Times New Roman"/>
          <w:lang w:val="en-US"/>
        </w:rPr>
        <w:t xml:space="preserve"> = 5.04) participated voluntarily. All observer had normal or corrected vision and were recruited at the University of Würzburg’s online subject pool or by blackboard. For participation observers received study credit or 5€. </w:t>
      </w:r>
      <w:commentRangeStart w:id="203"/>
      <w:r w:rsidRPr="003306B9">
        <w:rPr>
          <w:rFonts w:ascii="Times New Roman" w:hAnsi="Times New Roman" w:cs="Times New Roman"/>
          <w:lang w:val="en-US"/>
        </w:rPr>
        <w:t>One observer was excluded due to missing data.</w:t>
      </w:r>
      <w:commentRangeEnd w:id="203"/>
      <w:r w:rsidR="00BF3DF7">
        <w:rPr>
          <w:rStyle w:val="Kommentarzeichen"/>
        </w:rPr>
        <w:commentReference w:id="203"/>
      </w:r>
    </w:p>
    <w:p w14:paraId="21ACBE4E" w14:textId="77777777" w:rsidR="00581A1A" w:rsidRPr="003306B9" w:rsidRDefault="00415F19" w:rsidP="003306B9">
      <w:pPr>
        <w:pStyle w:val="berschrift2"/>
        <w:rPr>
          <w:lang w:val="en-US"/>
        </w:rPr>
      </w:pPr>
      <w:r w:rsidRPr="003306B9">
        <w:rPr>
          <w:lang w:val="en-US"/>
        </w:rPr>
        <w:t>Stimuli and Apparatus</w:t>
      </w:r>
    </w:p>
    <w:p w14:paraId="7B0D7AE4" w14:textId="662F84BF" w:rsidR="00581A1A" w:rsidRPr="003306B9" w:rsidRDefault="00415F19">
      <w:pPr>
        <w:ind w:left="12" w:firstLine="584"/>
        <w:rPr>
          <w:rFonts w:ascii="Times New Roman" w:hAnsi="Times New Roman" w:cs="Times New Roman"/>
          <w:lang w:val="en-US"/>
        </w:rPr>
      </w:pPr>
      <w:r w:rsidRPr="003306B9">
        <w:rPr>
          <w:rFonts w:ascii="Times New Roman" w:hAnsi="Times New Roman" w:cs="Times New Roman"/>
          <w:lang w:val="en-US"/>
        </w:rPr>
        <w:t xml:space="preserve">The experimental stimuli consisted of </w:t>
      </w:r>
      <w:ins w:id="204" w:author="Kristina Suchotzki" w:date="2018-01-31T10:21:00Z">
        <w:r w:rsidR="00867405">
          <w:rPr>
            <w:rFonts w:ascii="Times New Roman" w:hAnsi="Times New Roman" w:cs="Times New Roman"/>
            <w:lang w:val="en-US"/>
          </w:rPr>
          <w:t xml:space="preserve">pictures of </w:t>
        </w:r>
      </w:ins>
      <w:r w:rsidRPr="003306B9">
        <w:rPr>
          <w:rFonts w:ascii="Times New Roman" w:hAnsi="Times New Roman" w:cs="Times New Roman"/>
          <w:lang w:val="en-US"/>
        </w:rPr>
        <w:t xml:space="preserve">26 different scenes with a single individual in the center looking at one of two objects of interests in the right or left half of the </w:t>
      </w:r>
      <w:del w:id="205" w:author="Kristina Suchotzki" w:date="2018-01-31T10:21:00Z">
        <w:r w:rsidRPr="003306B9" w:rsidDel="00867405">
          <w:rPr>
            <w:rFonts w:ascii="Times New Roman" w:hAnsi="Times New Roman" w:cs="Times New Roman"/>
            <w:lang w:val="en-US"/>
          </w:rPr>
          <w:delText>photography</w:delText>
        </w:r>
      </w:del>
      <w:ins w:id="206" w:author="Kristina Suchotzki" w:date="2018-01-31T10:21:00Z">
        <w:r w:rsidR="00867405">
          <w:rPr>
            <w:rFonts w:ascii="Times New Roman" w:hAnsi="Times New Roman" w:cs="Times New Roman"/>
            <w:lang w:val="en-US"/>
          </w:rPr>
          <w:t>picture</w:t>
        </w:r>
      </w:ins>
      <w:r w:rsidRPr="003306B9">
        <w:rPr>
          <w:rFonts w:ascii="Times New Roman" w:hAnsi="Times New Roman" w:cs="Times New Roman"/>
          <w:lang w:val="en-US"/>
        </w:rPr>
        <w:t>. The direction of the gaze</w:t>
      </w:r>
      <w:del w:id="207" w:author="Kristina Suchotzki" w:date="2018-01-31T10:22:00Z">
        <w:r w:rsidRPr="003306B9" w:rsidDel="00867405">
          <w:rPr>
            <w:rFonts w:ascii="Times New Roman" w:hAnsi="Times New Roman" w:cs="Times New Roman"/>
            <w:lang w:val="en-US"/>
          </w:rPr>
          <w:delText xml:space="preserve"> cue</w:delText>
        </w:r>
      </w:del>
      <w:r w:rsidRPr="003306B9">
        <w:rPr>
          <w:rFonts w:ascii="Times New Roman" w:hAnsi="Times New Roman" w:cs="Times New Roman"/>
          <w:lang w:val="en-US"/>
        </w:rPr>
        <w:t xml:space="preserve"> and the place of the objects were balanced, creating 104 unique naturalistic scenes in the end. For each participant, a set was randomly generated from this pool containing </w:t>
      </w:r>
      <w:ins w:id="208" w:author="Kristina Suchotzki" w:date="2018-01-31T10:23:00Z">
        <w:r w:rsidR="00E862BA">
          <w:rPr>
            <w:rFonts w:ascii="Times New Roman" w:hAnsi="Times New Roman" w:cs="Times New Roman"/>
            <w:lang w:val="en-US"/>
          </w:rPr>
          <w:t xml:space="preserve">one version of </w:t>
        </w:r>
      </w:ins>
      <w:r w:rsidRPr="003306B9">
        <w:rPr>
          <w:rFonts w:ascii="Times New Roman" w:hAnsi="Times New Roman" w:cs="Times New Roman"/>
          <w:lang w:val="en-US"/>
        </w:rPr>
        <w:t>each scene</w:t>
      </w:r>
      <w:del w:id="209" w:author="Kristina Suchotzki" w:date="2018-01-31T10:23:00Z">
        <w:r w:rsidRPr="003306B9" w:rsidDel="00E862BA">
          <w:rPr>
            <w:rFonts w:ascii="Times New Roman" w:hAnsi="Times New Roman" w:cs="Times New Roman"/>
            <w:lang w:val="en-US"/>
          </w:rPr>
          <w:delText xml:space="preserve"> only once</w:delText>
        </w:r>
      </w:del>
      <w:r w:rsidRPr="003306B9">
        <w:rPr>
          <w:rFonts w:ascii="Times New Roman" w:hAnsi="Times New Roman" w:cs="Times New Roman"/>
          <w:lang w:val="en-US"/>
        </w:rPr>
        <w:t xml:space="preserve">, resulting in 26 trials </w:t>
      </w:r>
      <w:del w:id="210" w:author="Kristina Suchotzki" w:date="2018-01-31T10:23:00Z">
        <w:r w:rsidRPr="003306B9" w:rsidDel="00CF59AC">
          <w:rPr>
            <w:rFonts w:ascii="Times New Roman" w:hAnsi="Times New Roman" w:cs="Times New Roman"/>
            <w:lang w:val="en-US"/>
          </w:rPr>
          <w:delText xml:space="preserve">with exclusive scenes. </w:delText>
        </w:r>
      </w:del>
      <w:r w:rsidRPr="003306B9">
        <w:rPr>
          <w:rFonts w:ascii="Times New Roman" w:hAnsi="Times New Roman" w:cs="Times New Roman"/>
          <w:lang w:val="en-US"/>
        </w:rPr>
        <w:t>Eye movements were tracked with the corneal-reflexion method and were recorded with an EyeLink1000 tower system, sampling at 1000 Hz. The eye tracker and stimuli were controlled by the software Presentation® (Neurobehavioral Systems).</w:t>
      </w:r>
    </w:p>
    <w:p w14:paraId="4F3084BF" w14:textId="77777777" w:rsidR="00581A1A" w:rsidRPr="003306B9" w:rsidRDefault="003306B9" w:rsidP="003306B9">
      <w:pPr>
        <w:pStyle w:val="berschrift2"/>
        <w:rPr>
          <w:lang w:val="en-US"/>
        </w:rPr>
      </w:pPr>
      <w:r>
        <w:rPr>
          <w:lang w:val="en-US"/>
        </w:rPr>
        <w:t>Design and</w:t>
      </w:r>
      <w:r w:rsidR="00415F19" w:rsidRPr="003306B9">
        <w:rPr>
          <w:lang w:val="en-US"/>
        </w:rPr>
        <w:t xml:space="preserve"> Procedure</w:t>
      </w:r>
    </w:p>
    <w:p w14:paraId="13618069" w14:textId="59AE9ABF" w:rsidR="000B7152" w:rsidRPr="003306B9" w:rsidRDefault="00415F19" w:rsidP="000B7152">
      <w:pPr>
        <w:spacing w:after="132"/>
        <w:ind w:left="12" w:firstLine="576"/>
        <w:rPr>
          <w:rFonts w:ascii="Times New Roman" w:hAnsi="Times New Roman" w:cs="Times New Roman"/>
          <w:lang w:val="en-US"/>
        </w:rPr>
      </w:pPr>
      <w:r w:rsidRPr="003306B9">
        <w:rPr>
          <w:rFonts w:ascii="Times New Roman" w:hAnsi="Times New Roman" w:cs="Times New Roman"/>
          <w:lang w:val="en-US"/>
        </w:rPr>
        <w:t xml:space="preserve">The experimental design was a 2 x 2 </w:t>
      </w:r>
      <w:del w:id="211" w:author="Kristina Suchotzki" w:date="2018-01-31T17:30:00Z">
        <w:r w:rsidRPr="003306B9" w:rsidDel="00DE4372">
          <w:rPr>
            <w:rFonts w:ascii="Times New Roman" w:hAnsi="Times New Roman" w:cs="Times New Roman"/>
            <w:lang w:val="en-US"/>
          </w:rPr>
          <w:delText>within-between</w:delText>
        </w:r>
      </w:del>
      <w:ins w:id="212" w:author="Kristina Suchotzki" w:date="2018-01-31T17:30:00Z">
        <w:r w:rsidR="00DE4372">
          <w:rPr>
            <w:rFonts w:ascii="Times New Roman" w:hAnsi="Times New Roman" w:cs="Times New Roman"/>
            <w:lang w:val="en-US"/>
          </w:rPr>
          <w:t>mixed</w:t>
        </w:r>
      </w:ins>
      <w:r w:rsidRPr="003306B9">
        <w:rPr>
          <w:rFonts w:ascii="Times New Roman" w:hAnsi="Times New Roman" w:cs="Times New Roman"/>
          <w:lang w:val="en-US"/>
        </w:rPr>
        <w:t xml:space="preserve"> </w:t>
      </w:r>
      <w:commentRangeStart w:id="213"/>
      <w:r w:rsidRPr="003306B9">
        <w:rPr>
          <w:rFonts w:ascii="Times New Roman" w:hAnsi="Times New Roman" w:cs="Times New Roman"/>
          <w:lang w:val="en-US"/>
        </w:rPr>
        <w:t>observer</w:t>
      </w:r>
      <w:commentRangeEnd w:id="213"/>
      <w:r w:rsidR="007948DD">
        <w:rPr>
          <w:rStyle w:val="Kommentarzeichen"/>
        </w:rPr>
        <w:commentReference w:id="213"/>
      </w:r>
      <w:r w:rsidRPr="003306B9">
        <w:rPr>
          <w:rFonts w:ascii="Times New Roman" w:hAnsi="Times New Roman" w:cs="Times New Roman"/>
          <w:lang w:val="en-US"/>
        </w:rPr>
        <w:t xml:space="preserve"> design. First, as a two-level factor the instruction was manipulated between subjects (free</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viewing vs.</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explicit</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encoding). Additionally, as a two-level within subjects factor the role of the object was manipulated (referenced vs. not-referenced).</w:t>
      </w:r>
    </w:p>
    <w:p w14:paraId="1E87FAA3" w14:textId="5C819955" w:rsidR="00581A1A" w:rsidRPr="003306B9" w:rsidRDefault="00415F19" w:rsidP="000B7152">
      <w:pPr>
        <w:spacing w:after="132"/>
        <w:ind w:left="12" w:firstLine="576"/>
        <w:rPr>
          <w:rFonts w:ascii="Times New Roman" w:hAnsi="Times New Roman" w:cs="Times New Roman"/>
          <w:lang w:val="en-US"/>
        </w:rPr>
      </w:pPr>
      <w:commentRangeStart w:id="214"/>
      <w:r w:rsidRPr="003306B9">
        <w:rPr>
          <w:rFonts w:ascii="Times New Roman" w:hAnsi="Times New Roman" w:cs="Times New Roman"/>
          <w:lang w:val="en-US"/>
        </w:rPr>
        <w:t xml:space="preserve">First, </w:t>
      </w:r>
      <w:commentRangeStart w:id="215"/>
      <w:r w:rsidRPr="003306B9">
        <w:rPr>
          <w:rFonts w:ascii="Times New Roman" w:hAnsi="Times New Roman" w:cs="Times New Roman"/>
          <w:lang w:val="en-US"/>
        </w:rPr>
        <w:t>observer</w:t>
      </w:r>
      <w:ins w:id="216" w:author="Kristina Suchotzki" w:date="2018-01-31T10:24:00Z">
        <w:r w:rsidR="00BA64A2">
          <w:rPr>
            <w:rFonts w:ascii="Times New Roman" w:hAnsi="Times New Roman" w:cs="Times New Roman"/>
            <w:lang w:val="en-US"/>
          </w:rPr>
          <w:t>s</w:t>
        </w:r>
        <w:commentRangeEnd w:id="215"/>
        <w:r w:rsidR="00E64AA1">
          <w:rPr>
            <w:rStyle w:val="Kommentarzeichen"/>
          </w:rPr>
          <w:commentReference w:id="215"/>
        </w:r>
      </w:ins>
      <w:r w:rsidRPr="003306B9">
        <w:rPr>
          <w:rFonts w:ascii="Times New Roman" w:hAnsi="Times New Roman" w:cs="Times New Roman"/>
          <w:lang w:val="en-US"/>
        </w:rPr>
        <w:t xml:space="preserve"> were ask</w:t>
      </w:r>
      <w:ins w:id="217" w:author="Kristina Suchotzki" w:date="2018-01-31T10:24:00Z">
        <w:r w:rsidR="00BA64A2">
          <w:rPr>
            <w:rFonts w:ascii="Times New Roman" w:hAnsi="Times New Roman" w:cs="Times New Roman"/>
            <w:lang w:val="en-US"/>
          </w:rPr>
          <w:t>ed</w:t>
        </w:r>
      </w:ins>
      <w:r w:rsidRPr="003306B9">
        <w:rPr>
          <w:rFonts w:ascii="Times New Roman" w:hAnsi="Times New Roman" w:cs="Times New Roman"/>
          <w:lang w:val="en-US"/>
        </w:rPr>
        <w:t xml:space="preserve"> to give full informed consent. </w:t>
      </w:r>
      <w:commentRangeEnd w:id="214"/>
      <w:r w:rsidR="009B639C">
        <w:rPr>
          <w:rStyle w:val="Kommentarzeichen"/>
        </w:rPr>
        <w:commentReference w:id="214"/>
      </w:r>
      <w:r w:rsidRPr="003306B9">
        <w:rPr>
          <w:rFonts w:ascii="Times New Roman" w:hAnsi="Times New Roman" w:cs="Times New Roman"/>
          <w:lang w:val="en-US"/>
        </w:rPr>
        <w:t xml:space="preserve">Then the eye-tracker was calibrated for the observer. According to the </w:t>
      </w:r>
      <w:ins w:id="218" w:author="Kristina Suchotzki" w:date="2018-01-31T10:26:00Z">
        <w:r w:rsidR="005E1554">
          <w:rPr>
            <w:rFonts w:ascii="Times New Roman" w:hAnsi="Times New Roman" w:cs="Times New Roman"/>
            <w:lang w:val="en-US"/>
          </w:rPr>
          <w:t xml:space="preserve">instruction </w:t>
        </w:r>
      </w:ins>
      <w:r w:rsidRPr="003306B9">
        <w:rPr>
          <w:rFonts w:ascii="Times New Roman" w:hAnsi="Times New Roman" w:cs="Times New Roman"/>
          <w:lang w:val="en-US"/>
        </w:rPr>
        <w:t xml:space="preserve">manipulation, only half of the observers were </w:t>
      </w:r>
      <w:r w:rsidR="00E21394" w:rsidRPr="003306B9">
        <w:rPr>
          <w:rFonts w:ascii="Times New Roman" w:hAnsi="Times New Roman" w:cs="Times New Roman"/>
          <w:lang w:val="en-US"/>
        </w:rPr>
        <w:t>told</w:t>
      </w:r>
      <w:r w:rsidRPr="003306B9">
        <w:rPr>
          <w:rFonts w:ascii="Times New Roman" w:hAnsi="Times New Roman" w:cs="Times New Roman"/>
          <w:lang w:val="en-US"/>
        </w:rPr>
        <w:t xml:space="preserve"> that there </w:t>
      </w:r>
      <w:del w:id="219" w:author="Kristina Suchotzki" w:date="2018-01-31T10:26:00Z">
        <w:r w:rsidRPr="003306B9" w:rsidDel="005E1554">
          <w:rPr>
            <w:rFonts w:ascii="Times New Roman" w:hAnsi="Times New Roman" w:cs="Times New Roman"/>
            <w:lang w:val="en-US"/>
          </w:rPr>
          <w:delText xml:space="preserve">is </w:delText>
        </w:r>
      </w:del>
      <w:ins w:id="220" w:author="Kristina Suchotzki" w:date="2018-01-31T10:26:00Z">
        <w:r w:rsidR="005E1554">
          <w:rPr>
            <w:rFonts w:ascii="Times New Roman" w:hAnsi="Times New Roman" w:cs="Times New Roman"/>
            <w:lang w:val="en-US"/>
          </w:rPr>
          <w:t>was</w:t>
        </w:r>
        <w:r w:rsidR="005E1554" w:rsidRPr="003306B9">
          <w:rPr>
            <w:rFonts w:ascii="Times New Roman" w:hAnsi="Times New Roman" w:cs="Times New Roman"/>
            <w:lang w:val="en-US"/>
          </w:rPr>
          <w:t xml:space="preserve"> </w:t>
        </w:r>
      </w:ins>
      <w:r w:rsidRPr="003306B9">
        <w:rPr>
          <w:rFonts w:ascii="Times New Roman" w:hAnsi="Times New Roman" w:cs="Times New Roman"/>
          <w:lang w:val="en-US"/>
        </w:rPr>
        <w:t xml:space="preserve">a follow-up memory test. All observers were then told to look at the </w:t>
      </w:r>
      <w:del w:id="221" w:author="Kristina Suchotzki" w:date="2018-01-31T10:26:00Z">
        <w:r w:rsidRPr="003306B9" w:rsidDel="005E1554">
          <w:rPr>
            <w:rFonts w:ascii="Times New Roman" w:hAnsi="Times New Roman" w:cs="Times New Roman"/>
            <w:lang w:val="en-US"/>
          </w:rPr>
          <w:delText>following</w:delText>
        </w:r>
      </w:del>
      <w:r w:rsidRPr="003306B9">
        <w:rPr>
          <w:rFonts w:ascii="Times New Roman" w:hAnsi="Times New Roman" w:cs="Times New Roman"/>
          <w:lang w:val="en-US"/>
        </w:rPr>
        <w:t xml:space="preserve"> scenes as they would look at photographs. The presentation </w:t>
      </w:r>
      <w:ins w:id="222" w:author="Kristina Suchotzki" w:date="2018-01-31T10:27:00Z">
        <w:r w:rsidR="005E1554">
          <w:rPr>
            <w:rFonts w:ascii="Times New Roman" w:hAnsi="Times New Roman" w:cs="Times New Roman"/>
            <w:lang w:val="en-US"/>
          </w:rPr>
          <w:t xml:space="preserve">order </w:t>
        </w:r>
      </w:ins>
      <w:r w:rsidRPr="003306B9">
        <w:rPr>
          <w:rFonts w:ascii="Times New Roman" w:hAnsi="Times New Roman" w:cs="Times New Roman"/>
          <w:lang w:val="en-US"/>
        </w:rPr>
        <w:t xml:space="preserve">of the scenes was randomized </w:t>
      </w:r>
      <w:commentRangeStart w:id="223"/>
      <w:r w:rsidRPr="003306B9">
        <w:rPr>
          <w:rFonts w:ascii="Times New Roman" w:hAnsi="Times New Roman" w:cs="Times New Roman"/>
          <w:lang w:val="en-US"/>
        </w:rPr>
        <w:t>and the roles of the objects and their location were completely balanced and controlled.</w:t>
      </w:r>
      <w:commentRangeEnd w:id="223"/>
      <w:r w:rsidR="005E1554">
        <w:rPr>
          <w:rStyle w:val="Kommentarzeichen"/>
        </w:rPr>
        <w:commentReference w:id="223"/>
      </w:r>
      <w:r w:rsidRPr="003306B9">
        <w:rPr>
          <w:rFonts w:ascii="Times New Roman" w:hAnsi="Times New Roman" w:cs="Times New Roman"/>
          <w:lang w:val="en-US"/>
        </w:rPr>
        <w:t xml:space="preserve"> In each trial</w:t>
      </w:r>
      <w:ins w:id="224" w:author="Kristina Suchotzki" w:date="2018-01-31T10:27:00Z">
        <w:r w:rsidR="00AB728B">
          <w:rPr>
            <w:rFonts w:ascii="Times New Roman" w:hAnsi="Times New Roman" w:cs="Times New Roman"/>
            <w:lang w:val="en-US"/>
          </w:rPr>
          <w:t>,</w:t>
        </w:r>
      </w:ins>
      <w:r w:rsidRPr="003306B9">
        <w:rPr>
          <w:rFonts w:ascii="Times New Roman" w:hAnsi="Times New Roman" w:cs="Times New Roman"/>
          <w:lang w:val="en-US"/>
        </w:rPr>
        <w:t xml:space="preserve"> the scene was present</w:t>
      </w:r>
      <w:ins w:id="225" w:author="Kristina Suchotzki" w:date="2018-01-31T10:27:00Z">
        <w:r w:rsidR="00AB728B">
          <w:rPr>
            <w:rFonts w:ascii="Times New Roman" w:hAnsi="Times New Roman" w:cs="Times New Roman"/>
            <w:lang w:val="en-US"/>
          </w:rPr>
          <w:t>ed</w:t>
        </w:r>
      </w:ins>
      <w:r w:rsidRPr="003306B9">
        <w:rPr>
          <w:rFonts w:ascii="Times New Roman" w:hAnsi="Times New Roman" w:cs="Times New Roman"/>
          <w:lang w:val="en-US"/>
        </w:rPr>
        <w:t xml:space="preserve"> for 10 seconds.</w:t>
      </w:r>
      <w:ins w:id="226" w:author="Kristina Suchotzki" w:date="2018-01-31T10:27:00Z">
        <w:r w:rsidR="00AB728B">
          <w:rPr>
            <w:rFonts w:ascii="Times New Roman" w:hAnsi="Times New Roman" w:cs="Times New Roman"/>
            <w:lang w:val="en-US"/>
          </w:rPr>
          <w:t xml:space="preserve"> The</w:t>
        </w:r>
      </w:ins>
      <w:r w:rsidRPr="003306B9">
        <w:rPr>
          <w:rFonts w:ascii="Times New Roman" w:hAnsi="Times New Roman" w:cs="Times New Roman"/>
          <w:lang w:val="en-US"/>
        </w:rPr>
        <w:t xml:space="preserve"> </w:t>
      </w:r>
      <w:ins w:id="227" w:author="Kristina Suchotzki" w:date="2018-01-31T10:27:00Z">
        <w:r w:rsidR="00AB728B">
          <w:rPr>
            <w:rFonts w:ascii="Times New Roman" w:hAnsi="Times New Roman" w:cs="Times New Roman"/>
            <w:lang w:val="en-US"/>
          </w:rPr>
          <w:t>i</w:t>
        </w:r>
      </w:ins>
      <w:del w:id="228" w:author="Kristina Suchotzki" w:date="2018-01-31T10:27:00Z">
        <w:r w:rsidRPr="003306B9" w:rsidDel="00AB728B">
          <w:rPr>
            <w:rFonts w:ascii="Times New Roman" w:hAnsi="Times New Roman" w:cs="Times New Roman"/>
            <w:lang w:val="en-US"/>
          </w:rPr>
          <w:delText>I</w:delText>
        </w:r>
      </w:del>
      <w:r w:rsidRPr="003306B9">
        <w:rPr>
          <w:rFonts w:ascii="Times New Roman" w:hAnsi="Times New Roman" w:cs="Times New Roman"/>
          <w:lang w:val="en-US"/>
        </w:rPr>
        <w:t>nter trial interval was randomized between 2 and 4 seconds. After the last trial participants filled in questionnaires (</w:t>
      </w:r>
      <w:commentRangeStart w:id="229"/>
      <w:r w:rsidRPr="003306B9">
        <w:rPr>
          <w:rFonts w:ascii="Times New Roman" w:hAnsi="Times New Roman" w:cs="Times New Roman"/>
          <w:lang w:val="en-US"/>
        </w:rPr>
        <w:t xml:space="preserve">demographics, autism-questionnaire (short), and </w:t>
      </w:r>
      <w:commentRangeStart w:id="230"/>
      <w:r w:rsidRPr="003306B9">
        <w:rPr>
          <w:rFonts w:ascii="Times New Roman" w:hAnsi="Times New Roman" w:cs="Times New Roman"/>
          <w:lang w:val="en-US"/>
        </w:rPr>
        <w:t>Inventar soziale kompetenz</w:t>
      </w:r>
      <w:commentRangeEnd w:id="230"/>
      <w:r w:rsidR="00B76266">
        <w:rPr>
          <w:rStyle w:val="Kommentarzeichen"/>
        </w:rPr>
        <w:commentReference w:id="230"/>
      </w:r>
      <w:commentRangeEnd w:id="229"/>
      <w:r w:rsidR="00B76266">
        <w:rPr>
          <w:rStyle w:val="Kommentarzeichen"/>
        </w:rPr>
        <w:commentReference w:id="229"/>
      </w:r>
      <w:r w:rsidRPr="003306B9">
        <w:rPr>
          <w:rFonts w:ascii="Times New Roman" w:hAnsi="Times New Roman" w:cs="Times New Roman"/>
          <w:lang w:val="en-US"/>
        </w:rPr>
        <w:t>). To prevent primacy and recency effects the questionnaire session was also used as a puffer for the following memory task. Afterward</w:t>
      </w:r>
      <w:ins w:id="231" w:author="Kristina Suchotzki" w:date="2018-01-31T10:28:00Z">
        <w:r w:rsidR="00A6732E">
          <w:rPr>
            <w:rFonts w:ascii="Times New Roman" w:hAnsi="Times New Roman" w:cs="Times New Roman"/>
            <w:lang w:val="en-US"/>
          </w:rPr>
          <w:t xml:space="preserve"> filling in the questionnaires,</w:t>
        </w:r>
      </w:ins>
      <w:del w:id="232" w:author="Kristina Suchotzki" w:date="2018-01-31T10:28:00Z">
        <w:r w:rsidRPr="003306B9" w:rsidDel="00A6732E">
          <w:rPr>
            <w:rFonts w:ascii="Times New Roman" w:hAnsi="Times New Roman" w:cs="Times New Roman"/>
            <w:lang w:val="en-US"/>
          </w:rPr>
          <w:delText>s</w:delText>
        </w:r>
      </w:del>
      <w:r w:rsidRPr="003306B9">
        <w:rPr>
          <w:rFonts w:ascii="Times New Roman" w:hAnsi="Times New Roman" w:cs="Times New Roman"/>
          <w:lang w:val="en-US"/>
        </w:rPr>
        <w:t xml:space="preserve"> all observers were asked to recall as many items as possible in a free recall memory-test. Observers received credit </w:t>
      </w:r>
      <w:ins w:id="233" w:author="Kristina Suchotzki" w:date="2018-01-31T10:29:00Z">
        <w:r w:rsidR="008454A8">
          <w:rPr>
            <w:rFonts w:ascii="Times New Roman" w:hAnsi="Times New Roman" w:cs="Times New Roman"/>
            <w:lang w:val="en-US"/>
          </w:rPr>
          <w:t xml:space="preserve">or payment </w:t>
        </w:r>
      </w:ins>
      <w:r w:rsidRPr="003306B9">
        <w:rPr>
          <w:rFonts w:ascii="Times New Roman" w:hAnsi="Times New Roman" w:cs="Times New Roman"/>
          <w:lang w:val="en-US"/>
        </w:rPr>
        <w:t>afterwards.</w:t>
      </w:r>
    </w:p>
    <w:p w14:paraId="61A7056C" w14:textId="77777777" w:rsidR="00581A1A" w:rsidRPr="003306B9" w:rsidRDefault="00415F19" w:rsidP="003306B9">
      <w:pPr>
        <w:pStyle w:val="berschrift2"/>
        <w:rPr>
          <w:lang w:val="en-US"/>
        </w:rPr>
      </w:pPr>
      <w:r w:rsidRPr="003306B9">
        <w:rPr>
          <w:lang w:val="en-US"/>
        </w:rPr>
        <w:t>Data analysis</w:t>
      </w:r>
    </w:p>
    <w:p w14:paraId="5F87E1A4" w14:textId="0962BAE1" w:rsidR="00581A1A" w:rsidRPr="003306B9" w:rsidRDefault="00415F19" w:rsidP="000B7152">
      <w:pPr>
        <w:ind w:left="12" w:firstLine="584"/>
        <w:rPr>
          <w:rFonts w:ascii="Times New Roman" w:hAnsi="Times New Roman" w:cs="Times New Roman"/>
          <w:lang w:val="en-US"/>
        </w:rPr>
      </w:pPr>
      <w:r w:rsidRPr="003306B9">
        <w:rPr>
          <w:rFonts w:ascii="Times New Roman" w:hAnsi="Times New Roman" w:cs="Times New Roman"/>
          <w:lang w:val="en-US"/>
        </w:rPr>
        <w:t>For the analysis</w:t>
      </w:r>
      <w:ins w:id="234" w:author="Kristina Suchotzki" w:date="2018-01-31T10:29:00Z">
        <w:r w:rsidR="008660C1">
          <w:rPr>
            <w:rFonts w:ascii="Times New Roman" w:hAnsi="Times New Roman" w:cs="Times New Roman"/>
            <w:lang w:val="en-US"/>
          </w:rPr>
          <w:t>,</w:t>
        </w:r>
      </w:ins>
      <w:r w:rsidRPr="003306B9">
        <w:rPr>
          <w:rFonts w:ascii="Times New Roman" w:hAnsi="Times New Roman" w:cs="Times New Roman"/>
          <w:lang w:val="en-US"/>
        </w:rPr>
        <w:t xml:space="preserve"> standard configuration of SR Research’s EyeLink DataViewer software was used to categorize eye movements into saccades and fixations. Saccades were defined as eye movements exceeding a velocity threshold of 30°/sec or an acceleration threshold of</w:t>
      </w:r>
      <w:r w:rsidR="000B7152" w:rsidRPr="003306B9">
        <w:rPr>
          <w:rFonts w:ascii="Times New Roman" w:hAnsi="Times New Roman" w:cs="Times New Roman"/>
          <w:lang w:val="en-US"/>
        </w:rPr>
        <w:t xml:space="preserve"> 8.000°/sec²</w:t>
      </w:r>
      <w:r w:rsidRPr="003306B9">
        <w:rPr>
          <w:rFonts w:ascii="Times New Roman" w:hAnsi="Times New Roman" w:cs="Times New Roman"/>
          <w:lang w:val="en-US"/>
        </w:rPr>
        <w:t xml:space="preserve">. Fixations were </w:t>
      </w:r>
      <w:r w:rsidR="00E21394" w:rsidRPr="003306B9">
        <w:rPr>
          <w:rFonts w:ascii="Times New Roman" w:hAnsi="Times New Roman" w:cs="Times New Roman"/>
          <w:lang w:val="en-US"/>
        </w:rPr>
        <w:t>defined</w:t>
      </w:r>
      <w:r w:rsidRPr="003306B9">
        <w:rPr>
          <w:rFonts w:ascii="Times New Roman" w:hAnsi="Times New Roman" w:cs="Times New Roman"/>
          <w:lang w:val="en-US"/>
        </w:rPr>
        <w:t xml:space="preserve"> as time periods between saccades. Regions-of-Interest (ROI) were hand-drawn around the relevant objects and the face and body of the individual in the center. These ROIs were color-coded for cued and uncued objects </w:t>
      </w:r>
      <w:r w:rsidR="00E21394" w:rsidRPr="003306B9">
        <w:rPr>
          <w:rFonts w:ascii="Times New Roman" w:hAnsi="Times New Roman" w:cs="Times New Roman"/>
          <w:lang w:val="en-US"/>
        </w:rPr>
        <w:t>and</w:t>
      </w:r>
      <w:r w:rsidRPr="003306B9">
        <w:rPr>
          <w:rFonts w:ascii="Times New Roman" w:hAnsi="Times New Roman" w:cs="Times New Roman"/>
          <w:lang w:val="en-US"/>
        </w:rPr>
        <w:t xml:space="preserve"> for the head and body of the individual on the </w:t>
      </w:r>
      <w:del w:id="235" w:author="Kristina Suchotzki" w:date="2018-01-31T10:32:00Z">
        <w:r w:rsidRPr="003306B9" w:rsidDel="00D137E3">
          <w:rPr>
            <w:rFonts w:ascii="Times New Roman" w:hAnsi="Times New Roman" w:cs="Times New Roman"/>
            <w:lang w:val="en-US"/>
          </w:rPr>
          <w:delText xml:space="preserve">photography </w:delText>
        </w:r>
      </w:del>
      <w:ins w:id="236" w:author="Kristina Suchotzki" w:date="2018-01-31T10:32:00Z">
        <w:r w:rsidR="00D137E3">
          <w:rPr>
            <w:rFonts w:ascii="Times New Roman" w:hAnsi="Times New Roman" w:cs="Times New Roman"/>
            <w:lang w:val="en-US"/>
          </w:rPr>
          <w:t>pictures</w:t>
        </w:r>
        <w:r w:rsidR="00D137E3" w:rsidRPr="003306B9">
          <w:rPr>
            <w:rFonts w:ascii="Times New Roman" w:hAnsi="Times New Roman" w:cs="Times New Roman"/>
            <w:lang w:val="en-US"/>
          </w:rPr>
          <w:t xml:space="preserve"> </w:t>
        </w:r>
      </w:ins>
      <w:commentRangeStart w:id="237"/>
      <w:r w:rsidRPr="003306B9">
        <w:rPr>
          <w:rFonts w:ascii="Times New Roman" w:hAnsi="Times New Roman" w:cs="Times New Roman"/>
          <w:lang w:val="en-US"/>
        </w:rPr>
        <w:t>to determine gaze locations.</w:t>
      </w:r>
      <w:commentRangeEnd w:id="237"/>
      <w:r w:rsidR="008D3F0C">
        <w:rPr>
          <w:rStyle w:val="Kommentarzeichen"/>
        </w:rPr>
        <w:commentReference w:id="237"/>
      </w:r>
    </w:p>
    <w:p w14:paraId="7AE82F82" w14:textId="77777777" w:rsidR="00581A1A" w:rsidRPr="003306B9" w:rsidRDefault="00415F19" w:rsidP="000B7152">
      <w:pPr>
        <w:spacing w:after="132"/>
        <w:ind w:left="12" w:firstLine="576"/>
        <w:rPr>
          <w:rFonts w:ascii="Times New Roman" w:hAnsi="Times New Roman" w:cs="Times New Roman"/>
          <w:lang w:val="en-US"/>
        </w:rPr>
      </w:pPr>
      <w:commentRangeStart w:id="238"/>
      <w:r w:rsidRPr="003306B9">
        <w:rPr>
          <w:rFonts w:ascii="Times New Roman" w:hAnsi="Times New Roman" w:cs="Times New Roman"/>
          <w:lang w:val="en-US"/>
        </w:rPr>
        <w:t>R (3.3.1, R Core Team, 2016) and the R-packages afex (0.18.0, Singmann, Bolker,</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Westfall, &amp; Aust, 2017), bindrcpp (0.2, K. Müller, 2017), car (2.1.6, Fox &amp; Weisberg, 2011), dplyr (0.7.4, Wickham, Francois, Henry, &amp; Müller, 2017), estimability (1.2, R. Lenth, 2016), forcats (0.2.0, Wickham, 2017a), ggplot2 (2.2.1, Wickham, 2009), ggpubr (0.1.6, Kassambara,</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2017), lme4 (1.1.14, Bates, Mächler, Bolker, &amp; Walker, 2015), lsmeans (2.27.61, R. V. Lenth, 2016), magrittr (1.5, Bache &amp; Wickham, 2014), Matrix (1.2.12, Bates &amp; Maechler, 2017), papaja (0.1.0.9492, Aust &amp; Barth, 2017), purrr (0.2.4, Henry &amp; Wickham, 2017), readr</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(1.1.1, Wickham, Hester, &amp; Francois, 2017), stringr (1.2.0, Wickham, 2017b), tibble (1.3.4, K.</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 xml:space="preserve">Müller &amp; Wickham, 2017), tidyr (0.7.2, Wickham &amp; Henry, 2017), and tidyverse (1.2.1, Wickham, 2017c) </w:t>
      </w:r>
      <w:r w:rsidR="005A2998">
        <w:rPr>
          <w:rFonts w:ascii="Times New Roman" w:hAnsi="Times New Roman" w:cs="Times New Roman"/>
          <w:lang w:val="en-US"/>
        </w:rPr>
        <w:t>are</w:t>
      </w:r>
      <w:r w:rsidRPr="003306B9">
        <w:rPr>
          <w:rFonts w:ascii="Times New Roman" w:hAnsi="Times New Roman" w:cs="Times New Roman"/>
          <w:lang w:val="en-US"/>
        </w:rPr>
        <w:t xml:space="preserve"> used for all analyses.</w:t>
      </w:r>
      <w:commentRangeEnd w:id="238"/>
      <w:r w:rsidR="00DF6743">
        <w:rPr>
          <w:rStyle w:val="Kommentarzeichen"/>
        </w:rPr>
        <w:commentReference w:id="238"/>
      </w:r>
    </w:p>
    <w:p w14:paraId="387393C0" w14:textId="77777777" w:rsidR="00581A1A" w:rsidRPr="003306B9" w:rsidRDefault="00415F19" w:rsidP="003306B9">
      <w:pPr>
        <w:pStyle w:val="berschrift1"/>
      </w:pPr>
      <w:r w:rsidRPr="003306B9">
        <w:t>Results</w:t>
      </w:r>
    </w:p>
    <w:p w14:paraId="44F7FA9A" w14:textId="1F8DC21F" w:rsidR="00581A1A" w:rsidRPr="003306B9" w:rsidDel="00A046F7" w:rsidRDefault="00415F19" w:rsidP="000B7152">
      <w:pPr>
        <w:spacing w:after="132"/>
        <w:ind w:left="12" w:firstLine="576"/>
        <w:rPr>
          <w:del w:id="239" w:author="Kristina Suchotzki" w:date="2018-01-31T10:33:00Z"/>
          <w:rFonts w:ascii="Times New Roman" w:hAnsi="Times New Roman" w:cs="Times New Roman"/>
          <w:lang w:val="en-US"/>
        </w:rPr>
      </w:pPr>
      <w:del w:id="240" w:author="Kristina Suchotzki" w:date="2018-01-31T10:33:00Z">
        <w:r w:rsidRPr="003306B9" w:rsidDel="00A046F7">
          <w:rPr>
            <w:rFonts w:ascii="Times New Roman" w:hAnsi="Times New Roman" w:cs="Times New Roman"/>
            <w:lang w:val="en-US"/>
          </w:rPr>
          <w:delText>Prioritization of the ROIs in the scene were measured in multiple ways.</w:delText>
        </w:r>
      </w:del>
    </w:p>
    <w:p w14:paraId="7855B537" w14:textId="77777777" w:rsidR="00581A1A" w:rsidRPr="003306B9" w:rsidRDefault="00415F19" w:rsidP="003306B9">
      <w:pPr>
        <w:pStyle w:val="berschrift2"/>
        <w:rPr>
          <w:lang w:val="en-US"/>
        </w:rPr>
      </w:pPr>
      <w:commentRangeStart w:id="241"/>
      <w:r w:rsidRPr="003306B9">
        <w:rPr>
          <w:lang w:val="en-US"/>
        </w:rPr>
        <w:t>Joint attention</w:t>
      </w:r>
    </w:p>
    <w:p w14:paraId="0B1605EE" w14:textId="527076B8" w:rsidR="00581A1A" w:rsidRPr="003306B9" w:rsidRDefault="00415F19" w:rsidP="000B7152">
      <w:pPr>
        <w:spacing w:after="132"/>
        <w:ind w:left="12" w:firstLine="576"/>
        <w:rPr>
          <w:rFonts w:ascii="Times New Roman" w:hAnsi="Times New Roman" w:cs="Times New Roman"/>
          <w:lang w:val="en-US"/>
        </w:rPr>
      </w:pPr>
      <w:r w:rsidRPr="003306B9">
        <w:rPr>
          <w:rFonts w:ascii="Times New Roman" w:hAnsi="Times New Roman" w:cs="Times New Roman"/>
          <w:lang w:val="en-US"/>
        </w:rPr>
        <w:t>As a measure of prioritization</w:t>
      </w:r>
      <w:ins w:id="242" w:author="Kristina Suchotzki" w:date="2018-01-31T10:33:00Z">
        <w:r w:rsidR="002526C7">
          <w:rPr>
            <w:rFonts w:ascii="Times New Roman" w:hAnsi="Times New Roman" w:cs="Times New Roman"/>
            <w:lang w:val="en-US"/>
          </w:rPr>
          <w:t>,</w:t>
        </w:r>
      </w:ins>
      <w:r w:rsidRPr="003306B9">
        <w:rPr>
          <w:rFonts w:ascii="Times New Roman" w:hAnsi="Times New Roman" w:cs="Times New Roman"/>
          <w:lang w:val="en-US"/>
        </w:rPr>
        <w:t xml:space="preserve"> fixation duration, fixation number, fixation latency, as well as leaving saccades are used. For all </w:t>
      </w:r>
      <w:r w:rsidR="00CC6729" w:rsidRPr="003306B9">
        <w:rPr>
          <w:rFonts w:ascii="Times New Roman" w:hAnsi="Times New Roman" w:cs="Times New Roman"/>
          <w:lang w:val="en-US"/>
        </w:rPr>
        <w:t>measures</w:t>
      </w:r>
      <w:r w:rsidRPr="003306B9">
        <w:rPr>
          <w:rFonts w:ascii="Times New Roman" w:hAnsi="Times New Roman" w:cs="Times New Roman"/>
          <w:lang w:val="en-US"/>
        </w:rPr>
        <w:t>, higher values indicate prioritization.</w:t>
      </w:r>
      <w:commentRangeEnd w:id="241"/>
      <w:r w:rsidR="00E133D4">
        <w:rPr>
          <w:rStyle w:val="Kommentarzeichen"/>
        </w:rPr>
        <w:commentReference w:id="241"/>
      </w:r>
    </w:p>
    <w:p w14:paraId="66EE342E" w14:textId="77777777" w:rsidR="00581A1A" w:rsidRPr="003306B9" w:rsidRDefault="00415F19" w:rsidP="003306B9">
      <w:pPr>
        <w:pStyle w:val="berschrift3"/>
        <w:rPr>
          <w:lang w:val="en-US"/>
        </w:rPr>
      </w:pPr>
      <w:r w:rsidRPr="003306B9">
        <w:rPr>
          <w:rFonts w:eastAsia="Calibri"/>
          <w:lang w:val="en-US"/>
        </w:rPr>
        <w:t>Fixations.</w:t>
      </w:r>
    </w:p>
    <w:p w14:paraId="5B54B5CE" w14:textId="18F36938" w:rsidR="00581A1A" w:rsidRPr="003306B9" w:rsidRDefault="00415F19" w:rsidP="000B7152">
      <w:pPr>
        <w:spacing w:after="78"/>
        <w:ind w:left="12" w:firstLine="576"/>
        <w:rPr>
          <w:rFonts w:ascii="Times New Roman" w:hAnsi="Times New Roman" w:cs="Times New Roman"/>
          <w:lang w:val="en-US"/>
        </w:rPr>
      </w:pPr>
      <w:r w:rsidRPr="003306B9">
        <w:rPr>
          <w:rFonts w:ascii="Times New Roman" w:hAnsi="Times New Roman" w:cs="Times New Roman"/>
          <w:b/>
          <w:i/>
          <w:lang w:val="en-US"/>
        </w:rPr>
        <w:t>Fixation duration.</w:t>
      </w:r>
      <w:r w:rsidRPr="003306B9">
        <w:rPr>
          <w:rFonts w:ascii="Times New Roman" w:hAnsi="Times New Roman" w:cs="Times New Roman"/>
          <w:b/>
          <w:i/>
          <w:lang w:val="en-US"/>
        </w:rPr>
        <w:tab/>
      </w:r>
      <w:commentRangeStart w:id="243"/>
      <w:r w:rsidRPr="003306B9">
        <w:rPr>
          <w:rFonts w:ascii="Times New Roman" w:hAnsi="Times New Roman" w:cs="Times New Roman"/>
          <w:lang w:val="en-US"/>
        </w:rPr>
        <w:t xml:space="preserve">The duration of all fixations is cumulated for each object. Specifically, the cumulative time (in ms) a fixation rested on an object was divided by the total time spent fixating </w:t>
      </w:r>
      <w:del w:id="244" w:author="Kristina Suchotzki" w:date="2018-01-31T10:43:00Z">
        <w:r w:rsidRPr="003306B9" w:rsidDel="00136E24">
          <w:rPr>
            <w:rFonts w:ascii="Times New Roman" w:hAnsi="Times New Roman" w:cs="Times New Roman"/>
            <w:lang w:val="en-US"/>
          </w:rPr>
          <w:delText>any other</w:delText>
        </w:r>
      </w:del>
      <w:ins w:id="245" w:author="Kristina Suchotzki" w:date="2018-01-31T10:43:00Z">
        <w:r w:rsidR="00136E24">
          <w:rPr>
            <w:rFonts w:ascii="Times New Roman" w:hAnsi="Times New Roman" w:cs="Times New Roman"/>
            <w:lang w:val="en-US"/>
          </w:rPr>
          <w:t>the</w:t>
        </w:r>
      </w:ins>
      <w:r w:rsidRPr="003306B9">
        <w:rPr>
          <w:rFonts w:ascii="Times New Roman" w:hAnsi="Times New Roman" w:cs="Times New Roman"/>
          <w:lang w:val="en-US"/>
        </w:rPr>
        <w:t xml:space="preserve"> rest of the scene. By that, a relative measures for fixation duration was gained.</w:t>
      </w:r>
      <w:commentRangeEnd w:id="243"/>
      <w:r w:rsidR="00940272">
        <w:rPr>
          <w:rStyle w:val="Kommentarzeichen"/>
        </w:rPr>
        <w:commentReference w:id="243"/>
      </w:r>
      <w:r w:rsidRPr="003306B9">
        <w:rPr>
          <w:rFonts w:ascii="Times New Roman" w:hAnsi="Times New Roman" w:cs="Times New Roman"/>
          <w:lang w:val="en-US"/>
        </w:rPr>
        <w:t xml:space="preserve"> </w:t>
      </w:r>
      <w:commentRangeStart w:id="246"/>
      <w:r w:rsidRPr="003306B9">
        <w:rPr>
          <w:rFonts w:ascii="Times New Roman" w:hAnsi="Times New Roman" w:cs="Times New Roman"/>
          <w:lang w:val="en-US"/>
        </w:rPr>
        <w:t xml:space="preserve">Observer show a bias towards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which was fixated longer (see </w:t>
      </w:r>
      <w:commentRangeStart w:id="247"/>
      <w:r w:rsidRPr="003306B9">
        <w:rPr>
          <w:rFonts w:ascii="Times New Roman" w:hAnsi="Times New Roman" w:cs="Times New Roman"/>
          <w:lang w:val="en-US"/>
        </w:rPr>
        <w:t>Table/Figure</w:t>
      </w:r>
      <w:commentRangeEnd w:id="247"/>
      <w:r w:rsidR="00E76E81">
        <w:rPr>
          <w:rStyle w:val="Kommentarzeichen"/>
        </w:rPr>
        <w:commentReference w:id="247"/>
      </w:r>
      <w:r w:rsidRPr="003306B9">
        <w:rPr>
          <w:rFonts w:ascii="Times New Roman" w:hAnsi="Times New Roman" w:cs="Times New Roman"/>
          <w:lang w:val="en-US"/>
        </w:rPr>
        <w:t>).</w:t>
      </w:r>
      <w:commentRangeEnd w:id="246"/>
      <w:r w:rsidR="00136E24">
        <w:rPr>
          <w:rStyle w:val="Kommentarzeichen"/>
        </w:rPr>
        <w:commentReference w:id="246"/>
      </w:r>
      <w:r w:rsidRPr="003306B9">
        <w:rPr>
          <w:rFonts w:ascii="Times New Roman" w:hAnsi="Times New Roman" w:cs="Times New Roman"/>
          <w:lang w:val="en-US"/>
        </w:rPr>
        <w:t xml:space="preserve"> As predicted the </w:t>
      </w:r>
      <w:del w:id="248" w:author="Kristina Suchotzki" w:date="2018-01-31T11:03:00Z">
        <w:r w:rsidRPr="003306B9" w:rsidDel="00903095">
          <w:rPr>
            <w:rFonts w:ascii="Times New Roman" w:hAnsi="Times New Roman" w:cs="Times New Roman"/>
            <w:lang w:val="en-US"/>
          </w:rPr>
          <w:delText xml:space="preserve">corresponding </w:delText>
        </w:r>
      </w:del>
      <w:ins w:id="249" w:author="Kristina Suchotzki" w:date="2018-01-31T11:03:00Z">
        <w:r w:rsidR="00903095">
          <w:rPr>
            <w:rFonts w:ascii="Times New Roman" w:hAnsi="Times New Roman" w:cs="Times New Roman"/>
            <w:lang w:val="en-US"/>
          </w:rPr>
          <w:t>2 x 2</w:t>
        </w:r>
        <w:r w:rsidR="00903095" w:rsidRPr="003306B9">
          <w:rPr>
            <w:rFonts w:ascii="Times New Roman" w:hAnsi="Times New Roman" w:cs="Times New Roman"/>
            <w:lang w:val="en-US"/>
          </w:rPr>
          <w:t xml:space="preserve"> </w:t>
        </w:r>
      </w:ins>
      <w:r w:rsidRPr="003306B9">
        <w:rPr>
          <w:rFonts w:ascii="Times New Roman" w:hAnsi="Times New Roman" w:cs="Times New Roman"/>
          <w:lang w:val="en-US"/>
        </w:rPr>
        <w:t xml:space="preserve">ANOVA </w:t>
      </w:r>
      <w:ins w:id="250" w:author="Kristina Suchotzki" w:date="2018-01-31T11:03:00Z">
        <w:r w:rsidR="00903095">
          <w:rPr>
            <w:rFonts w:ascii="Times New Roman" w:hAnsi="Times New Roman" w:cs="Times New Roman"/>
            <w:lang w:val="en-US"/>
          </w:rPr>
          <w:t xml:space="preserve">on fixation duration </w:t>
        </w:r>
      </w:ins>
      <w:r w:rsidRPr="003306B9">
        <w:rPr>
          <w:rFonts w:ascii="Times New Roman" w:hAnsi="Times New Roman" w:cs="Times New Roman"/>
          <w:lang w:val="en-US"/>
        </w:rPr>
        <w:t xml:space="preserve">revealed a significant main effect for </w:t>
      </w:r>
      <w:commentRangeStart w:id="251"/>
      <w:r w:rsidRPr="003306B9">
        <w:rPr>
          <w:rFonts w:ascii="Times New Roman" w:hAnsi="Times New Roman" w:cs="Times New Roman"/>
          <w:lang w:val="en-US"/>
        </w:rPr>
        <w:t xml:space="preserve">reference,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6</w:t>
      </w:r>
      <w:r w:rsidRPr="003306B9">
        <w:rPr>
          <w:rFonts w:ascii="Times New Roman" w:hAnsi="Times New Roman" w:cs="Times New Roman"/>
          <w:i/>
          <w:lang w:val="en-US"/>
        </w:rPr>
        <w:t>.</w:t>
      </w:r>
      <w:r w:rsidRPr="003306B9">
        <w:rPr>
          <w:rFonts w:ascii="Times New Roman" w:hAnsi="Times New Roman" w:cs="Times New Roman"/>
          <w:lang w:val="en-US"/>
        </w:rPr>
        <w:t xml:space="preserve">86,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010,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017</w:t>
      </w:r>
      <w:ins w:id="252" w:author="Kristina Suchotzki" w:date="2018-01-31T10:57:00Z">
        <w:r w:rsidR="00191BD2">
          <w:rPr>
            <w:rFonts w:ascii="Times New Roman" w:hAnsi="Times New Roman" w:cs="Times New Roman"/>
            <w:lang w:val="en-US"/>
          </w:rPr>
          <w:t>, with a longer fixation duration for … compared to …..</w:t>
        </w:r>
      </w:ins>
      <w:r w:rsidRPr="003306B9">
        <w:rPr>
          <w:rFonts w:ascii="Times New Roman" w:hAnsi="Times New Roman" w:cs="Times New Roman"/>
          <w:lang w:val="en-US"/>
        </w:rPr>
        <w:t xml:space="preserve"> </w:t>
      </w:r>
      <w:del w:id="253" w:author="Kristina Suchotzki" w:date="2018-01-31T10:57:00Z">
        <w:r w:rsidRPr="003306B9" w:rsidDel="00191BD2">
          <w:rPr>
            <w:rFonts w:ascii="Times New Roman" w:hAnsi="Times New Roman" w:cs="Times New Roman"/>
            <w:lang w:val="en-US"/>
          </w:rPr>
          <w:delText>and</w:delText>
        </w:r>
      </w:del>
      <w:ins w:id="254" w:author="Kristina Suchotzki" w:date="2018-01-31T10:57:00Z">
        <w:r w:rsidR="00191BD2">
          <w:rPr>
            <w:rFonts w:ascii="Times New Roman" w:hAnsi="Times New Roman" w:cs="Times New Roman"/>
            <w:lang w:val="en-US"/>
          </w:rPr>
          <w:t>It also revealed a main effect</w:t>
        </w:r>
      </w:ins>
      <w:r w:rsidRPr="003306B9">
        <w:rPr>
          <w:rFonts w:ascii="Times New Roman" w:hAnsi="Times New Roman" w:cs="Times New Roman"/>
          <w:lang w:val="en-US"/>
        </w:rPr>
        <w:t xml:space="preserve"> for condition</w:t>
      </w:r>
      <w:r w:rsidR="000B7152" w:rsidRPr="003306B9">
        <w:rPr>
          <w:rFonts w:ascii="Times New Roman" w:hAnsi="Times New Roman" w:cs="Times New Roman"/>
          <w:lang w:val="en-US"/>
        </w:rPr>
        <w:t xml:space="preserve"> </w:t>
      </w:r>
      <w:commentRangeEnd w:id="251"/>
      <w:r w:rsidR="00FC3BB9">
        <w:rPr>
          <w:rStyle w:val="Kommentarzeichen"/>
        </w:rPr>
        <w:commentReference w:id="251"/>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18</w:t>
      </w:r>
      <w:r w:rsidRPr="003306B9">
        <w:rPr>
          <w:rFonts w:ascii="Times New Roman" w:hAnsi="Times New Roman" w:cs="Times New Roman"/>
          <w:i/>
          <w:lang w:val="en-US"/>
        </w:rPr>
        <w:t>.</w:t>
      </w:r>
      <w:r w:rsidRPr="003306B9">
        <w:rPr>
          <w:rFonts w:ascii="Times New Roman" w:hAnsi="Times New Roman" w:cs="Times New Roman"/>
          <w:lang w:val="en-US"/>
        </w:rPr>
        <w:t xml:space="preserve">02,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commentRangeStart w:id="255"/>
      <w:r w:rsidRPr="00FB6D99">
        <w:rPr>
          <w:rFonts w:ascii="Times New Roman" w:hAnsi="Times New Roman" w:cs="Times New Roman"/>
          <w:lang w:val="en-US"/>
          <w:rPrChange w:id="256" w:author="Kristina Suchotzki" w:date="2018-01-31T10:48:00Z">
            <w:rPr>
              <w:rFonts w:ascii="Times New Roman" w:hAnsi="Times New Roman" w:cs="Times New Roman"/>
              <w:i/>
              <w:lang w:val="en-US"/>
            </w:rPr>
          </w:rPrChange>
        </w:rPr>
        <w:t>η</w:t>
      </w:r>
      <w:r w:rsidRPr="00FB6D99">
        <w:rPr>
          <w:rFonts w:ascii="Times New Roman" w:hAnsi="Times New Roman" w:cs="Times New Roman"/>
          <w:vertAlign w:val="subscript"/>
          <w:lang w:val="en-US"/>
          <w:rPrChange w:id="257" w:author="Kristina Suchotzki" w:date="2018-01-31T10:48:00Z">
            <w:rPr>
              <w:rFonts w:ascii="Times New Roman" w:hAnsi="Times New Roman" w:cs="Times New Roman"/>
              <w:i/>
              <w:vertAlign w:val="subscript"/>
              <w:lang w:val="en-US"/>
            </w:rPr>
          </w:rPrChange>
        </w:rPr>
        <w:t>G</w:t>
      </w:r>
      <w:r w:rsidRPr="00FB6D99">
        <w:rPr>
          <w:rFonts w:ascii="Times New Roman" w:hAnsi="Times New Roman" w:cs="Times New Roman"/>
          <w:vertAlign w:val="superscript"/>
          <w:lang w:val="en-US"/>
        </w:rPr>
        <w:t>2</w:t>
      </w:r>
      <w:commentRangeEnd w:id="255"/>
      <w:r w:rsidR="00FB6D99">
        <w:rPr>
          <w:rStyle w:val="Kommentarzeichen"/>
        </w:rPr>
        <w:commentReference w:id="255"/>
      </w:r>
      <w:r w:rsidRPr="003306B9">
        <w:rPr>
          <w:rFonts w:ascii="Times New Roman" w:hAnsi="Times New Roman" w:cs="Times New Roman"/>
          <w:vertAlign w:val="superscript"/>
          <w:lang w:val="en-US"/>
        </w:rPr>
        <w:t xml:space="preserve">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133</w:t>
      </w:r>
      <w:ins w:id="258" w:author="Kristina Suchotzki" w:date="2018-01-31T10:57:00Z">
        <w:r w:rsidR="00191BD2">
          <w:rPr>
            <w:rFonts w:ascii="Times New Roman" w:hAnsi="Times New Roman" w:cs="Times New Roman"/>
            <w:lang w:val="en-US"/>
          </w:rPr>
          <w:t>, with a longer fixation duration for … compared to …</w:t>
        </w:r>
      </w:ins>
      <w:r w:rsidRPr="003306B9">
        <w:rPr>
          <w:rFonts w:ascii="Times New Roman" w:hAnsi="Times New Roman" w:cs="Times New Roman"/>
          <w:lang w:val="en-US"/>
        </w:rPr>
        <w:t xml:space="preserve">. Against prediction </w:t>
      </w:r>
      <w:r w:rsidR="00CC6729" w:rsidRPr="003306B9">
        <w:rPr>
          <w:rFonts w:ascii="Times New Roman" w:hAnsi="Times New Roman" w:cs="Times New Roman"/>
          <w:lang w:val="en-US"/>
        </w:rPr>
        <w:t>there</w:t>
      </w:r>
      <w:r w:rsidRPr="003306B9">
        <w:rPr>
          <w:rFonts w:ascii="Times New Roman" w:hAnsi="Times New Roman" w:cs="Times New Roman"/>
          <w:lang w:val="en-US"/>
        </w:rPr>
        <w:t xml:space="preserve"> was no </w:t>
      </w:r>
      <w:del w:id="259" w:author="Kristina Suchotzki" w:date="2018-01-31T10:47:00Z">
        <w:r w:rsidRPr="003306B9" w:rsidDel="00FB6D99">
          <w:rPr>
            <w:rFonts w:ascii="Times New Roman" w:hAnsi="Times New Roman" w:cs="Times New Roman"/>
            <w:lang w:val="en-US"/>
          </w:rPr>
          <w:delText>effect of the</w:delText>
        </w:r>
      </w:del>
      <w:ins w:id="260" w:author="Kristina Suchotzki" w:date="2018-01-31T10:47:00Z">
        <w:r w:rsidR="00FB6D99">
          <w:rPr>
            <w:rFonts w:ascii="Times New Roman" w:hAnsi="Times New Roman" w:cs="Times New Roman"/>
            <w:lang w:val="en-US"/>
          </w:rPr>
          <w:t>significant</w:t>
        </w:r>
      </w:ins>
      <w:r w:rsidRPr="003306B9">
        <w:rPr>
          <w:rFonts w:ascii="Times New Roman" w:hAnsi="Times New Roman" w:cs="Times New Roman"/>
          <w:lang w:val="en-US"/>
        </w:rPr>
        <w:t xml:space="preserve"> two-way interaction,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2</w:t>
      </w:r>
      <w:r w:rsidRPr="003306B9">
        <w:rPr>
          <w:rFonts w:ascii="Times New Roman" w:hAnsi="Times New Roman" w:cs="Times New Roman"/>
          <w:i/>
          <w:lang w:val="en-US"/>
        </w:rPr>
        <w:t>.</w:t>
      </w:r>
      <w:r w:rsidRPr="003306B9">
        <w:rPr>
          <w:rFonts w:ascii="Times New Roman" w:hAnsi="Times New Roman" w:cs="Times New Roman"/>
          <w:lang w:val="en-US"/>
        </w:rPr>
        <w:t xml:space="preserve">47,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120,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006.</w:t>
      </w:r>
    </w:p>
    <w:p w14:paraId="5BCF8BA8" w14:textId="57D45C86" w:rsidR="00581A1A" w:rsidRPr="003306B9" w:rsidRDefault="00415F19">
      <w:pPr>
        <w:ind w:left="12" w:firstLine="584"/>
        <w:rPr>
          <w:rFonts w:ascii="Times New Roman" w:hAnsi="Times New Roman" w:cs="Times New Roman"/>
          <w:lang w:val="en-US"/>
        </w:rPr>
      </w:pPr>
      <w:r w:rsidRPr="003306B9">
        <w:rPr>
          <w:rFonts w:ascii="Times New Roman" w:hAnsi="Times New Roman" w:cs="Times New Roman"/>
          <w:b/>
          <w:i/>
          <w:lang w:val="en-US"/>
        </w:rPr>
        <w:t>Fixation latency.</w:t>
      </w:r>
      <w:r w:rsidRPr="003306B9">
        <w:rPr>
          <w:rFonts w:ascii="Times New Roman" w:hAnsi="Times New Roman" w:cs="Times New Roman"/>
          <w:b/>
          <w:i/>
          <w:lang w:val="en-US"/>
        </w:rPr>
        <w:tab/>
      </w:r>
      <w:r w:rsidRPr="003306B9">
        <w:rPr>
          <w:rFonts w:ascii="Times New Roman" w:hAnsi="Times New Roman" w:cs="Times New Roman"/>
          <w:lang w:val="en-US"/>
        </w:rPr>
        <w:t xml:space="preserve">An additional measurement of prioritization is fixation </w:t>
      </w:r>
      <w:r w:rsidR="00CC6729" w:rsidRPr="003306B9">
        <w:rPr>
          <w:rFonts w:ascii="Times New Roman" w:hAnsi="Times New Roman" w:cs="Times New Roman"/>
          <w:lang w:val="en-US"/>
        </w:rPr>
        <w:t xml:space="preserve">latency. </w:t>
      </w:r>
      <w:del w:id="261" w:author="Kristina Suchotzki" w:date="2018-01-31T10:54:00Z">
        <w:r w:rsidR="00CC6729" w:rsidRPr="003306B9" w:rsidDel="00970D4A">
          <w:rPr>
            <w:rFonts w:ascii="Times New Roman" w:hAnsi="Times New Roman" w:cs="Times New Roman"/>
            <w:lang w:val="en-US"/>
          </w:rPr>
          <w:delText>That</w:delText>
        </w:r>
        <w:r w:rsidRPr="003306B9" w:rsidDel="00970D4A">
          <w:rPr>
            <w:rFonts w:ascii="Times New Roman" w:hAnsi="Times New Roman" w:cs="Times New Roman"/>
            <w:lang w:val="en-US"/>
          </w:rPr>
          <w:delText xml:space="preserve"> is</w:delText>
        </w:r>
      </w:del>
      <w:ins w:id="262" w:author="Kristina Suchotzki" w:date="2018-01-31T10:54:00Z">
        <w:r w:rsidR="00970D4A">
          <w:rPr>
            <w:rFonts w:ascii="Times New Roman" w:hAnsi="Times New Roman" w:cs="Times New Roman"/>
            <w:lang w:val="en-US"/>
          </w:rPr>
          <w:t>This describes</w:t>
        </w:r>
      </w:ins>
      <w:r w:rsidRPr="003306B9">
        <w:rPr>
          <w:rFonts w:ascii="Times New Roman" w:hAnsi="Times New Roman" w:cs="Times New Roman"/>
          <w:lang w:val="en-US"/>
        </w:rPr>
        <w:t xml:space="preserve"> for each object the </w:t>
      </w:r>
      <w:commentRangeStart w:id="263"/>
      <w:r w:rsidRPr="003306B9">
        <w:rPr>
          <w:rFonts w:ascii="Times New Roman" w:hAnsi="Times New Roman" w:cs="Times New Roman"/>
          <w:lang w:val="en-US"/>
        </w:rPr>
        <w:t xml:space="preserve">mean time out of all first fixations </w:t>
      </w:r>
      <w:commentRangeEnd w:id="263"/>
      <w:r w:rsidR="00970D4A">
        <w:rPr>
          <w:rStyle w:val="Kommentarzeichen"/>
        </w:rPr>
        <w:commentReference w:id="263"/>
      </w:r>
      <w:r w:rsidRPr="003306B9">
        <w:rPr>
          <w:rFonts w:ascii="Times New Roman" w:hAnsi="Times New Roman" w:cs="Times New Roman"/>
          <w:lang w:val="en-US"/>
        </w:rPr>
        <w:t xml:space="preserve">per object each trial. </w:t>
      </w:r>
      <w:commentRangeStart w:id="264"/>
      <w:r w:rsidRPr="003306B9">
        <w:rPr>
          <w:rFonts w:ascii="Times New Roman" w:hAnsi="Times New Roman" w:cs="Times New Roman"/>
          <w:lang w:val="en-US"/>
        </w:rPr>
        <w:t xml:space="preserve">This measure </w:t>
      </w:r>
      <w:r w:rsidR="00CC6729" w:rsidRPr="003306B9">
        <w:rPr>
          <w:rFonts w:ascii="Times New Roman" w:hAnsi="Times New Roman" w:cs="Times New Roman"/>
          <w:lang w:val="en-US"/>
        </w:rPr>
        <w:t>shows</w:t>
      </w:r>
      <w:r w:rsidRPr="003306B9">
        <w:rPr>
          <w:rFonts w:ascii="Times New Roman" w:hAnsi="Times New Roman" w:cs="Times New Roman"/>
          <w:lang w:val="en-US"/>
        </w:rPr>
        <w:t xml:space="preserve"> that objects are fixated earlier when they are </w:t>
      </w:r>
      <w:r w:rsidRPr="003306B9">
        <w:rPr>
          <w:rFonts w:ascii="Times New Roman" w:hAnsi="Times New Roman" w:cs="Times New Roman"/>
          <w:i/>
          <w:lang w:val="en-US"/>
        </w:rPr>
        <w:t>referenced</w:t>
      </w:r>
      <w:r w:rsidRPr="003306B9">
        <w:rPr>
          <w:rFonts w:ascii="Times New Roman" w:hAnsi="Times New Roman" w:cs="Times New Roman"/>
          <w:lang w:val="en-US"/>
        </w:rPr>
        <w:t xml:space="preserve">, but also when the observer was in the explicit encoding condition. </w:t>
      </w:r>
      <w:commentRangeEnd w:id="264"/>
      <w:r w:rsidR="00E76E81">
        <w:rPr>
          <w:rStyle w:val="Kommentarzeichen"/>
        </w:rPr>
        <w:commentReference w:id="264"/>
      </w:r>
      <w:del w:id="265" w:author="Kristina Suchotzki" w:date="2018-01-31T11:00:00Z">
        <w:r w:rsidRPr="003306B9" w:rsidDel="00E76E81">
          <w:rPr>
            <w:rFonts w:ascii="Times New Roman" w:hAnsi="Times New Roman" w:cs="Times New Roman"/>
            <w:lang w:val="en-US"/>
          </w:rPr>
          <w:delText>The statistical significance is confirmed by an ANOVA:</w:delText>
        </w:r>
      </w:del>
      <w:r w:rsidRPr="003306B9">
        <w:rPr>
          <w:rFonts w:ascii="Times New Roman" w:hAnsi="Times New Roman" w:cs="Times New Roman"/>
          <w:lang w:val="en-US"/>
        </w:rPr>
        <w:t xml:space="preserve"> </w:t>
      </w:r>
      <w:ins w:id="266" w:author="Kristina Suchotzki" w:date="2018-01-31T11:00:00Z">
        <w:r w:rsidR="00E76E81">
          <w:rPr>
            <w:rFonts w:ascii="Times New Roman" w:hAnsi="Times New Roman" w:cs="Times New Roman"/>
            <w:lang w:val="en-US"/>
          </w:rPr>
          <w:t>The 2 x 2 ANOVA on fixation latency revealed a signif</w:t>
        </w:r>
      </w:ins>
      <w:ins w:id="267" w:author="Kristina Suchotzki" w:date="2018-01-31T11:01:00Z">
        <w:r w:rsidR="00E76E81">
          <w:rPr>
            <w:rFonts w:ascii="Times New Roman" w:hAnsi="Times New Roman" w:cs="Times New Roman"/>
            <w:lang w:val="en-US"/>
          </w:rPr>
          <w:t xml:space="preserve">icant main effect </w:t>
        </w:r>
      </w:ins>
      <w:r w:rsidRPr="003306B9">
        <w:rPr>
          <w:rFonts w:ascii="Times New Roman" w:hAnsi="Times New Roman" w:cs="Times New Roman"/>
          <w:lang w:val="en-US"/>
        </w:rPr>
        <w:t xml:space="preserve">for reference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43</w:t>
      </w:r>
      <w:r w:rsidRPr="003306B9">
        <w:rPr>
          <w:rFonts w:ascii="Times New Roman" w:hAnsi="Times New Roman" w:cs="Times New Roman"/>
          <w:i/>
          <w:lang w:val="en-US"/>
        </w:rPr>
        <w:t>.</w:t>
      </w:r>
      <w:r w:rsidRPr="003306B9">
        <w:rPr>
          <w:rFonts w:ascii="Times New Roman" w:hAnsi="Times New Roman" w:cs="Times New Roman"/>
          <w:lang w:val="en-US"/>
        </w:rPr>
        <w:t xml:space="preserve">38,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140</w:t>
      </w:r>
      <w:ins w:id="268" w:author="Kristina Suchotzki" w:date="2018-01-31T11:01:00Z">
        <w:r w:rsidR="00E76E81">
          <w:rPr>
            <w:rFonts w:ascii="Times New Roman" w:hAnsi="Times New Roman" w:cs="Times New Roman"/>
            <w:lang w:val="en-US"/>
          </w:rPr>
          <w:t>, with an earlier fixation of … compared to …,</w:t>
        </w:r>
      </w:ins>
      <w:r w:rsidRPr="003306B9">
        <w:rPr>
          <w:rFonts w:ascii="Times New Roman" w:hAnsi="Times New Roman" w:cs="Times New Roman"/>
          <w:lang w:val="en-US"/>
        </w:rPr>
        <w:t xml:space="preserve"> and</w:t>
      </w:r>
      <w:ins w:id="269" w:author="Kristina Suchotzki" w:date="2018-01-31T11:01:00Z">
        <w:r w:rsidR="00E76E81">
          <w:rPr>
            <w:rFonts w:ascii="Times New Roman" w:hAnsi="Times New Roman" w:cs="Times New Roman"/>
            <w:lang w:val="en-US"/>
          </w:rPr>
          <w:t xml:space="preserve"> a significant main effect of</w:t>
        </w:r>
      </w:ins>
      <w:r w:rsidRPr="003306B9">
        <w:rPr>
          <w:rFonts w:ascii="Times New Roman" w:hAnsi="Times New Roman" w:cs="Times New Roman"/>
          <w:lang w:val="en-US"/>
        </w:rPr>
        <w:t xml:space="preserve"> condition,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33</w:t>
      </w:r>
      <w:r w:rsidRPr="003306B9">
        <w:rPr>
          <w:rFonts w:ascii="Times New Roman" w:hAnsi="Times New Roman" w:cs="Times New Roman"/>
          <w:i/>
          <w:lang w:val="en-US"/>
        </w:rPr>
        <w:t>.</w:t>
      </w:r>
      <w:r w:rsidRPr="003306B9">
        <w:rPr>
          <w:rFonts w:ascii="Times New Roman" w:hAnsi="Times New Roman" w:cs="Times New Roman"/>
          <w:lang w:val="en-US"/>
        </w:rPr>
        <w:t xml:space="preserve">33,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194</w:t>
      </w:r>
      <w:ins w:id="270" w:author="Kristina Suchotzki" w:date="2018-01-31T11:01:00Z">
        <w:r w:rsidR="00E76E81">
          <w:rPr>
            <w:rFonts w:ascii="Times New Roman" w:hAnsi="Times New Roman" w:cs="Times New Roman"/>
            <w:lang w:val="en-US"/>
          </w:rPr>
          <w:t>, , with an earlier fixation of … compared to …,</w:t>
        </w:r>
      </w:ins>
      <w:del w:id="271" w:author="Kristina Suchotzki" w:date="2018-01-31T11:01:00Z">
        <w:r w:rsidRPr="003306B9" w:rsidDel="00E76E81">
          <w:rPr>
            <w:rFonts w:ascii="Times New Roman" w:hAnsi="Times New Roman" w:cs="Times New Roman"/>
            <w:lang w:val="en-US"/>
          </w:rPr>
          <w:delText>)</w:delText>
        </w:r>
      </w:del>
      <w:r w:rsidRPr="003306B9">
        <w:rPr>
          <w:rFonts w:ascii="Times New Roman" w:hAnsi="Times New Roman" w:cs="Times New Roman"/>
          <w:lang w:val="en-US"/>
        </w:rPr>
        <w:t xml:space="preserve">. The interaction shows </w:t>
      </w:r>
      <w:commentRangeStart w:id="272"/>
      <w:r w:rsidRPr="003306B9">
        <w:rPr>
          <w:rFonts w:ascii="Times New Roman" w:hAnsi="Times New Roman" w:cs="Times New Roman"/>
          <w:lang w:val="en-US"/>
        </w:rPr>
        <w:t>a trend</w:t>
      </w:r>
      <w:ins w:id="273" w:author="Kristina Suchotzki" w:date="2018-01-31T11:02:00Z">
        <w:r w:rsidR="00E76E81">
          <w:rPr>
            <w:rFonts w:ascii="Times New Roman" w:hAnsi="Times New Roman" w:cs="Times New Roman"/>
            <w:lang w:val="en-US"/>
          </w:rPr>
          <w:t xml:space="preserve"> </w:t>
        </w:r>
        <w:commentRangeEnd w:id="272"/>
        <w:r w:rsidR="00E76E81">
          <w:rPr>
            <w:rStyle w:val="Kommentarzeichen"/>
          </w:rPr>
          <w:commentReference w:id="272"/>
        </w:r>
        <w:r w:rsidR="00E76E81">
          <w:rPr>
            <w:rFonts w:ascii="Times New Roman" w:hAnsi="Times New Roman" w:cs="Times New Roman"/>
            <w:lang w:val="en-US"/>
          </w:rPr>
          <w:t>towards significance</w:t>
        </w:r>
      </w:ins>
      <w:r w:rsidRPr="003306B9">
        <w:rPr>
          <w:rFonts w:ascii="Times New Roman" w:hAnsi="Times New Roman" w:cs="Times New Roman"/>
          <w:lang w:val="en-US"/>
        </w:rPr>
        <w:t xml:space="preserve">,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3</w:t>
      </w:r>
      <w:r w:rsidRPr="003306B9">
        <w:rPr>
          <w:rFonts w:ascii="Times New Roman" w:hAnsi="Times New Roman" w:cs="Times New Roman"/>
          <w:i/>
          <w:lang w:val="en-US"/>
        </w:rPr>
        <w:t>.</w:t>
      </w:r>
      <w:r w:rsidRPr="003306B9">
        <w:rPr>
          <w:rFonts w:ascii="Times New Roman" w:hAnsi="Times New Roman" w:cs="Times New Roman"/>
          <w:lang w:val="en-US"/>
        </w:rPr>
        <w:t xml:space="preserve">37,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070,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013, suggesting a smaller difference for reference for the </w:t>
      </w:r>
      <w:r w:rsidR="000B7152" w:rsidRPr="003306B9">
        <w:rPr>
          <w:rFonts w:ascii="Times New Roman" w:hAnsi="Times New Roman" w:cs="Times New Roman"/>
          <w:i/>
          <w:lang w:val="en-US"/>
        </w:rPr>
        <w:t>explicit e</w:t>
      </w:r>
      <w:r w:rsidRPr="003306B9">
        <w:rPr>
          <w:rFonts w:ascii="Times New Roman" w:hAnsi="Times New Roman" w:cs="Times New Roman"/>
          <w:i/>
          <w:lang w:val="en-US"/>
        </w:rPr>
        <w:t>ncoding group</w:t>
      </w:r>
      <w:ins w:id="274" w:author="Kristina Suchotzki" w:date="2018-01-31T11:02:00Z">
        <w:r w:rsidR="00E76E81">
          <w:rPr>
            <w:rFonts w:ascii="Times New Roman" w:hAnsi="Times New Roman" w:cs="Times New Roman"/>
            <w:i/>
            <w:lang w:val="en-US"/>
          </w:rPr>
          <w:t xml:space="preserve"> </w:t>
        </w:r>
        <w:r w:rsidR="00E76E81" w:rsidRPr="00E76E81">
          <w:rPr>
            <w:rFonts w:ascii="Times New Roman" w:hAnsi="Times New Roman" w:cs="Times New Roman"/>
            <w:lang w:val="en-US"/>
            <w:rPrChange w:id="275" w:author="Kristina Suchotzki" w:date="2018-01-31T11:02:00Z">
              <w:rPr>
                <w:rFonts w:ascii="Times New Roman" w:hAnsi="Times New Roman" w:cs="Times New Roman"/>
                <w:i/>
                <w:lang w:val="en-US"/>
              </w:rPr>
            </w:rPrChange>
          </w:rPr>
          <w:t>compared to ….</w:t>
        </w:r>
      </w:ins>
      <w:r w:rsidRPr="00E76E81">
        <w:rPr>
          <w:rFonts w:ascii="Times New Roman" w:hAnsi="Times New Roman" w:cs="Times New Roman"/>
          <w:lang w:val="en-US"/>
        </w:rPr>
        <w:t>.</w:t>
      </w:r>
    </w:p>
    <w:p w14:paraId="442D947B" w14:textId="55794171" w:rsidR="00581A1A" w:rsidRPr="003306B9" w:rsidRDefault="00415F19">
      <w:pPr>
        <w:spacing w:after="29" w:line="403" w:lineRule="auto"/>
        <w:ind w:left="12" w:right="3" w:firstLine="576"/>
        <w:jc w:val="both"/>
        <w:rPr>
          <w:rFonts w:ascii="Times New Roman" w:hAnsi="Times New Roman" w:cs="Times New Roman"/>
          <w:lang w:val="en-US"/>
        </w:rPr>
      </w:pPr>
      <w:r w:rsidRPr="003306B9">
        <w:rPr>
          <w:rFonts w:ascii="Times New Roman" w:hAnsi="Times New Roman" w:cs="Times New Roman"/>
          <w:b/>
          <w:i/>
          <w:lang w:val="en-US"/>
        </w:rPr>
        <w:t xml:space="preserve">Fixation number. </w:t>
      </w:r>
      <w:r w:rsidRPr="003306B9">
        <w:rPr>
          <w:rFonts w:ascii="Times New Roman" w:hAnsi="Times New Roman" w:cs="Times New Roman"/>
          <w:lang w:val="en-US"/>
        </w:rPr>
        <w:t xml:space="preserve">As a third measurement of prioritization, fixation number, as the count of fixations per object, divided by the total number of fixations during scene presentation, was calculated. </w:t>
      </w:r>
      <w:commentRangeStart w:id="276"/>
      <w:ins w:id="277" w:author="Kristina Suchotzki" w:date="2018-01-31T11:04:00Z">
        <w:r w:rsidR="005A3241">
          <w:rPr>
            <w:rFonts w:ascii="Times New Roman" w:hAnsi="Times New Roman" w:cs="Times New Roman"/>
            <w:lang w:val="en-US"/>
          </w:rPr>
          <w:t xml:space="preserve">The 2 x 2 ANOVA on fixation number showed … </w:t>
        </w:r>
        <w:commentRangeEnd w:id="276"/>
        <w:r w:rsidR="005A3241">
          <w:rPr>
            <w:rStyle w:val="Kommentarzeichen"/>
          </w:rPr>
          <w:commentReference w:id="276"/>
        </w:r>
      </w:ins>
      <w:r w:rsidRPr="003306B9">
        <w:rPr>
          <w:rFonts w:ascii="Times New Roman" w:hAnsi="Times New Roman" w:cs="Times New Roman"/>
          <w:lang w:val="en-US"/>
        </w:rPr>
        <w:t xml:space="preserve">It shows, that objects were fixated more often when </w:t>
      </w:r>
      <w:r w:rsidRPr="003306B9">
        <w:rPr>
          <w:rFonts w:ascii="Times New Roman" w:hAnsi="Times New Roman" w:cs="Times New Roman"/>
          <w:i/>
          <w:lang w:val="en-US"/>
        </w:rPr>
        <w:t>referenced</w:t>
      </w:r>
      <w:r w:rsidRPr="003306B9">
        <w:rPr>
          <w:rFonts w:ascii="Times New Roman" w:hAnsi="Times New Roman" w:cs="Times New Roman"/>
          <w:lang w:val="en-US"/>
        </w:rPr>
        <w:t xml:space="preserve">,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10</w:t>
      </w:r>
      <w:r w:rsidRPr="003306B9">
        <w:rPr>
          <w:rFonts w:ascii="Times New Roman" w:hAnsi="Times New Roman" w:cs="Times New Roman"/>
          <w:i/>
          <w:lang w:val="en-US"/>
        </w:rPr>
        <w:t>.</w:t>
      </w:r>
      <w:r w:rsidRPr="003306B9">
        <w:rPr>
          <w:rFonts w:ascii="Times New Roman" w:hAnsi="Times New Roman" w:cs="Times New Roman"/>
          <w:lang w:val="en-US"/>
        </w:rPr>
        <w:t xml:space="preserve">18,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002,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019. Objects were also more often fixated in the explicit encoding condition, and again against prediction there was no interaction,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2</w:t>
      </w:r>
      <w:r w:rsidRPr="003306B9">
        <w:rPr>
          <w:rFonts w:ascii="Times New Roman" w:hAnsi="Times New Roman" w:cs="Times New Roman"/>
          <w:i/>
          <w:lang w:val="en-US"/>
        </w:rPr>
        <w:t>.</w:t>
      </w:r>
      <w:r w:rsidRPr="003306B9">
        <w:rPr>
          <w:rFonts w:ascii="Times New Roman" w:hAnsi="Times New Roman" w:cs="Times New Roman"/>
          <w:lang w:val="en-US"/>
        </w:rPr>
        <w:t xml:space="preserve">09,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152,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004.</w:t>
      </w:r>
    </w:p>
    <w:p w14:paraId="23A61478" w14:textId="77777777" w:rsidR="00581A1A" w:rsidRPr="003306B9" w:rsidRDefault="00415F19" w:rsidP="003306B9">
      <w:pPr>
        <w:pStyle w:val="berschrift3"/>
        <w:rPr>
          <w:lang w:val="en-US"/>
        </w:rPr>
      </w:pPr>
      <w:r w:rsidRPr="003306B9">
        <w:rPr>
          <w:rFonts w:eastAsia="Calibri"/>
          <w:lang w:val="en-US"/>
        </w:rPr>
        <w:t>Saccades.</w:t>
      </w:r>
    </w:p>
    <w:p w14:paraId="356BF4A5" w14:textId="77777777" w:rsidR="00581A1A" w:rsidRPr="003306B9" w:rsidRDefault="00415F19">
      <w:pPr>
        <w:spacing w:after="28"/>
        <w:ind w:left="12" w:firstLine="584"/>
        <w:rPr>
          <w:rFonts w:ascii="Times New Roman" w:hAnsi="Times New Roman" w:cs="Times New Roman"/>
          <w:lang w:val="en-US"/>
        </w:rPr>
      </w:pPr>
      <w:r w:rsidRPr="003306B9">
        <w:rPr>
          <w:rFonts w:ascii="Times New Roman" w:hAnsi="Times New Roman" w:cs="Times New Roman"/>
          <w:b/>
          <w:i/>
          <w:lang w:val="en-US"/>
        </w:rPr>
        <w:t>Leaving saccades.</w:t>
      </w:r>
      <w:r w:rsidRPr="003306B9">
        <w:rPr>
          <w:rFonts w:ascii="Times New Roman" w:hAnsi="Times New Roman" w:cs="Times New Roman"/>
          <w:b/>
          <w:i/>
          <w:lang w:val="en-US"/>
        </w:rPr>
        <w:tab/>
      </w:r>
      <w:commentRangeStart w:id="278"/>
      <w:r w:rsidRPr="003306B9">
        <w:rPr>
          <w:rFonts w:ascii="Times New Roman" w:hAnsi="Times New Roman" w:cs="Times New Roman"/>
          <w:lang w:val="en-US"/>
        </w:rPr>
        <w:t xml:space="preserve">The second hypothesis </w:t>
      </w:r>
      <w:commentRangeEnd w:id="278"/>
      <w:r w:rsidR="00A1052D">
        <w:rPr>
          <w:rStyle w:val="Kommentarzeichen"/>
        </w:rPr>
        <w:commentReference w:id="278"/>
      </w:r>
      <w:r w:rsidR="00CC6729" w:rsidRPr="003306B9">
        <w:rPr>
          <w:rFonts w:ascii="Times New Roman" w:hAnsi="Times New Roman" w:cs="Times New Roman"/>
          <w:lang w:val="en-US"/>
        </w:rPr>
        <w:t>predicts</w:t>
      </w:r>
      <w:r w:rsidRPr="003306B9">
        <w:rPr>
          <w:rFonts w:ascii="Times New Roman" w:hAnsi="Times New Roman" w:cs="Times New Roman"/>
          <w:lang w:val="en-US"/>
        </w:rPr>
        <w:t xml:space="preserve"> that there are more saccades leaving from the head to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Furthermore it is claimed, that an interaction between instruction and reference results in increasing differences in the </w:t>
      </w:r>
      <w:r w:rsidR="000B7152" w:rsidRPr="003306B9">
        <w:rPr>
          <w:rFonts w:ascii="Times New Roman" w:hAnsi="Times New Roman" w:cs="Times New Roman"/>
          <w:lang w:val="en-US"/>
        </w:rPr>
        <w:t>free v</w:t>
      </w:r>
      <w:r w:rsidRPr="003306B9">
        <w:rPr>
          <w:rFonts w:ascii="Times New Roman" w:hAnsi="Times New Roman" w:cs="Times New Roman"/>
          <w:lang w:val="en-US"/>
        </w:rPr>
        <w:t xml:space="preserve">iewing group. The first claim finds statistical support from an </w:t>
      </w:r>
      <w:commentRangeStart w:id="279"/>
      <w:r w:rsidRPr="003306B9">
        <w:rPr>
          <w:rFonts w:ascii="Times New Roman" w:hAnsi="Times New Roman" w:cs="Times New Roman"/>
          <w:lang w:val="en-US"/>
        </w:rPr>
        <w:t>Anova</w:t>
      </w:r>
      <w:commentRangeEnd w:id="279"/>
      <w:r w:rsidR="006B0101">
        <w:rPr>
          <w:rStyle w:val="Kommentarzeichen"/>
        </w:rPr>
        <w:commentReference w:id="279"/>
      </w:r>
      <w:r w:rsidRPr="003306B9">
        <w:rPr>
          <w:rFonts w:ascii="Times New Roman" w:hAnsi="Times New Roman" w:cs="Times New Roman"/>
          <w:lang w:val="en-US"/>
        </w:rPr>
        <w:t xml:space="preserve">. There is </w:t>
      </w:r>
      <w:r w:rsidR="00CC6729" w:rsidRPr="003306B9">
        <w:rPr>
          <w:rFonts w:ascii="Times New Roman" w:hAnsi="Times New Roman" w:cs="Times New Roman"/>
          <w:lang w:val="en-US"/>
        </w:rPr>
        <w:t>a</w:t>
      </w:r>
      <w:r w:rsidRPr="003306B9">
        <w:rPr>
          <w:rFonts w:ascii="Times New Roman" w:hAnsi="Times New Roman" w:cs="Times New Roman"/>
          <w:lang w:val="en-US"/>
        </w:rPr>
        <w:t xml:space="preserve"> significant main effect for reference,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39</w:t>
      </w:r>
      <w:r w:rsidRPr="003306B9">
        <w:rPr>
          <w:rFonts w:ascii="Times New Roman" w:hAnsi="Times New Roman" w:cs="Times New Roman"/>
          <w:i/>
          <w:lang w:val="en-US"/>
        </w:rPr>
        <w:t>.</w:t>
      </w:r>
      <w:r w:rsidRPr="003306B9">
        <w:rPr>
          <w:rFonts w:ascii="Times New Roman" w:hAnsi="Times New Roman" w:cs="Times New Roman"/>
          <w:lang w:val="en-US"/>
        </w:rPr>
        <w:t xml:space="preserve">87,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151, </w:t>
      </w:r>
      <w:r w:rsidR="00CC6729" w:rsidRPr="003306B9">
        <w:rPr>
          <w:rFonts w:ascii="Times New Roman" w:hAnsi="Times New Roman" w:cs="Times New Roman"/>
          <w:lang w:val="en-US"/>
        </w:rPr>
        <w:t>and</w:t>
      </w:r>
      <w:r w:rsidRPr="003306B9">
        <w:rPr>
          <w:rFonts w:ascii="Times New Roman" w:hAnsi="Times New Roman" w:cs="Times New Roman"/>
          <w:lang w:val="en-US"/>
        </w:rPr>
        <w:t xml:space="preserve"> for group,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25</w:t>
      </w:r>
      <w:r w:rsidRPr="003306B9">
        <w:rPr>
          <w:rFonts w:ascii="Times New Roman" w:hAnsi="Times New Roman" w:cs="Times New Roman"/>
          <w:i/>
          <w:lang w:val="en-US"/>
        </w:rPr>
        <w:t>.</w:t>
      </w:r>
      <w:r w:rsidRPr="003306B9">
        <w:rPr>
          <w:rFonts w:ascii="Times New Roman" w:hAnsi="Times New Roman" w:cs="Times New Roman"/>
          <w:lang w:val="en-US"/>
        </w:rPr>
        <w:t xml:space="preserve">14,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141. No confirmation was found for the predicted interaction between reference and instruction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w:t>
      </w:r>
      <w:r w:rsidRPr="003306B9">
        <w:rPr>
          <w:rFonts w:ascii="Times New Roman" w:hAnsi="Times New Roman" w:cs="Times New Roman"/>
          <w:i/>
          <w:lang w:val="en-US"/>
        </w:rPr>
        <w:t>.</w:t>
      </w:r>
      <w:r w:rsidRPr="003306B9">
        <w:rPr>
          <w:rFonts w:ascii="Times New Roman" w:hAnsi="Times New Roman" w:cs="Times New Roman"/>
          <w:lang w:val="en-US"/>
        </w:rPr>
        <w:t xml:space="preserve">41,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239,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006.</w:t>
      </w:r>
    </w:p>
    <w:p w14:paraId="09952880" w14:textId="77777777" w:rsidR="00581A1A" w:rsidRPr="003306B9" w:rsidRDefault="00415F19" w:rsidP="003306B9">
      <w:pPr>
        <w:pStyle w:val="berschrift3"/>
        <w:rPr>
          <w:lang w:val="en-US"/>
        </w:rPr>
      </w:pPr>
      <w:r w:rsidRPr="003306B9">
        <w:rPr>
          <w:rFonts w:eastAsia="Calibri"/>
          <w:lang w:val="en-US"/>
        </w:rPr>
        <w:t>Memory.</w:t>
      </w:r>
    </w:p>
    <w:p w14:paraId="3A3F5FB6" w14:textId="096B0EA9" w:rsidR="00581A1A" w:rsidRPr="003306B9" w:rsidRDefault="00415F19" w:rsidP="000B7152">
      <w:pPr>
        <w:spacing w:after="132"/>
        <w:ind w:left="12" w:firstLine="576"/>
        <w:rPr>
          <w:rFonts w:ascii="Times New Roman" w:hAnsi="Times New Roman" w:cs="Times New Roman"/>
          <w:lang w:val="en-US"/>
        </w:rPr>
      </w:pPr>
      <w:commentRangeStart w:id="280"/>
      <w:r w:rsidRPr="003306B9">
        <w:rPr>
          <w:rFonts w:ascii="Times New Roman" w:hAnsi="Times New Roman" w:cs="Times New Roman"/>
          <w:lang w:val="en-US"/>
        </w:rPr>
        <w:t xml:space="preserve">The free-recall memory test showed, that observers </w:t>
      </w:r>
      <w:del w:id="281" w:author="Kristina Suchotzki" w:date="2018-01-31T11:10:00Z">
        <w:r w:rsidRPr="003306B9" w:rsidDel="00B260FB">
          <w:rPr>
            <w:rFonts w:ascii="Times New Roman" w:hAnsi="Times New Roman" w:cs="Times New Roman"/>
            <w:lang w:val="en-US"/>
          </w:rPr>
          <w:delText xml:space="preserve">with </w:delText>
        </w:r>
      </w:del>
      <w:r w:rsidRPr="003306B9">
        <w:rPr>
          <w:rFonts w:ascii="Times New Roman" w:hAnsi="Times New Roman" w:cs="Times New Roman"/>
          <w:lang w:val="en-US"/>
        </w:rPr>
        <w:t xml:space="preserve">who received the instruction of the memory test before the free viewing remembered more items </w:t>
      </w:r>
      <w:r w:rsidR="000B7152" w:rsidRPr="003306B9">
        <w:rPr>
          <w:rFonts w:ascii="Times New Roman" w:hAnsi="Times New Roman" w:cs="Times New Roman"/>
          <w:lang w:val="en-US"/>
        </w:rPr>
        <w:t>than</w:t>
      </w:r>
      <w:r w:rsidRPr="003306B9">
        <w:rPr>
          <w:rFonts w:ascii="Times New Roman" w:hAnsi="Times New Roman" w:cs="Times New Roman"/>
          <w:lang w:val="en-US"/>
        </w:rPr>
        <w:t xml:space="preserve"> observers from the other group. An Anova showed its </w:t>
      </w:r>
      <w:r w:rsidR="00CC6729" w:rsidRPr="003306B9">
        <w:rPr>
          <w:rFonts w:ascii="Times New Roman" w:hAnsi="Times New Roman" w:cs="Times New Roman"/>
          <w:lang w:val="en-US"/>
        </w:rPr>
        <w:t>statistical</w:t>
      </w:r>
      <w:r w:rsidRPr="003306B9">
        <w:rPr>
          <w:rFonts w:ascii="Times New Roman" w:hAnsi="Times New Roman" w:cs="Times New Roman"/>
          <w:lang w:val="en-US"/>
        </w:rPr>
        <w:t xml:space="preserve"> </w:t>
      </w:r>
      <w:r w:rsidR="00CC6729" w:rsidRPr="003306B9">
        <w:rPr>
          <w:rFonts w:ascii="Times New Roman" w:hAnsi="Times New Roman" w:cs="Times New Roman"/>
          <w:lang w:val="en-US"/>
        </w:rPr>
        <w:t>significance</w:t>
      </w:r>
      <w:r w:rsidRPr="003306B9">
        <w:rPr>
          <w:rFonts w:ascii="Times New Roman" w:hAnsi="Times New Roman" w:cs="Times New Roman"/>
          <w:lang w:val="en-US"/>
        </w:rPr>
        <w:t xml:space="preserve">, </w:t>
      </w:r>
      <w:commentRangeEnd w:id="280"/>
      <w:r w:rsidR="00E53B0E">
        <w:rPr>
          <w:rStyle w:val="Kommentarzeichen"/>
        </w:rPr>
        <w:commentReference w:id="280"/>
      </w:r>
      <w:commentRangeStart w:id="282"/>
      <w:r w:rsidRPr="00B260FB">
        <w:rPr>
          <w:rFonts w:ascii="Times New Roman" w:hAnsi="Times New Roman" w:cs="Times New Roman"/>
          <w:i/>
          <w:lang w:val="en-US"/>
          <w:rPrChange w:id="283" w:author="Kristina Suchotzki" w:date="2018-01-31T11:10:00Z">
            <w:rPr>
              <w:rFonts w:ascii="Times New Roman" w:hAnsi="Times New Roman" w:cs="Times New Roman"/>
              <w:lang w:val="en-US"/>
            </w:rPr>
          </w:rPrChange>
        </w:rPr>
        <w:t>F</w:t>
      </w:r>
      <w:r w:rsidRPr="003306B9">
        <w:rPr>
          <w:rFonts w:ascii="Times New Roman" w:hAnsi="Times New Roman" w:cs="Times New Roman"/>
          <w:lang w:val="en-US"/>
        </w:rPr>
        <w:t xml:space="preserve">(1,92) = 33.23, </w:t>
      </w:r>
      <w:r w:rsidRPr="00B260FB">
        <w:rPr>
          <w:rFonts w:ascii="Times New Roman" w:hAnsi="Times New Roman" w:cs="Times New Roman"/>
          <w:i/>
          <w:lang w:val="en-US"/>
          <w:rPrChange w:id="284" w:author="Kristina Suchotzki" w:date="2018-01-31T11:11:00Z">
            <w:rPr>
              <w:rFonts w:ascii="Times New Roman" w:hAnsi="Times New Roman" w:cs="Times New Roman"/>
              <w:lang w:val="en-US"/>
            </w:rPr>
          </w:rPrChange>
        </w:rPr>
        <w:t xml:space="preserve">p </w:t>
      </w:r>
      <w:r w:rsidRPr="003306B9">
        <w:rPr>
          <w:rFonts w:ascii="Times New Roman" w:hAnsi="Times New Roman" w:cs="Times New Roman"/>
          <w:lang w:val="en-US"/>
        </w:rPr>
        <w:t xml:space="preserve">&lt; .001, </w:t>
      </w:r>
      <w:commentRangeStart w:id="285"/>
      <w:r w:rsidRPr="003306B9">
        <w:rPr>
          <w:rFonts w:ascii="Times New Roman" w:hAnsi="Times New Roman" w:cs="Times New Roman"/>
          <w:lang w:val="en-US"/>
        </w:rPr>
        <w:t>ηG2</w:t>
      </w:r>
      <w:commentRangeEnd w:id="285"/>
      <w:r w:rsidR="00B260FB">
        <w:rPr>
          <w:rStyle w:val="Kommentarzeichen"/>
        </w:rPr>
        <w:commentReference w:id="285"/>
      </w:r>
      <w:r w:rsidRPr="003306B9">
        <w:rPr>
          <w:rFonts w:ascii="Times New Roman" w:hAnsi="Times New Roman" w:cs="Times New Roman"/>
          <w:lang w:val="en-US"/>
        </w:rPr>
        <w:t xml:space="preserve"> = .234</w:t>
      </w:r>
      <w:commentRangeEnd w:id="282"/>
      <w:r w:rsidR="00B260FB">
        <w:rPr>
          <w:rStyle w:val="Kommentarzeichen"/>
        </w:rPr>
        <w:commentReference w:id="282"/>
      </w:r>
      <w:r w:rsidRPr="003306B9">
        <w:rPr>
          <w:rFonts w:ascii="Times New Roman" w:hAnsi="Times New Roman" w:cs="Times New Roman"/>
          <w:lang w:val="en-US"/>
        </w:rPr>
        <w:t xml:space="preserve">. However, against prediction, referencing an object did not influence memory performance, F(1,92) = 0.43, p = .516, ηG2 = .001. There was also no interaction, F(1,92) = 0.02, p = .878, ηG2 = .000, </w:t>
      </w:r>
      <w:commentRangeStart w:id="286"/>
      <w:r w:rsidRPr="003306B9">
        <w:rPr>
          <w:rFonts w:ascii="Times New Roman" w:hAnsi="Times New Roman" w:cs="Times New Roman"/>
          <w:lang w:val="en-US"/>
        </w:rPr>
        <w:t xml:space="preserve">such that referencing an object would increase memorability only for one group, as it is stated in the hypothesis for the </w:t>
      </w:r>
      <w:r w:rsidR="000B7152" w:rsidRPr="003306B9">
        <w:rPr>
          <w:rFonts w:ascii="Times New Roman" w:hAnsi="Times New Roman" w:cs="Times New Roman"/>
          <w:lang w:val="en-US"/>
        </w:rPr>
        <w:t>free v</w:t>
      </w:r>
      <w:r w:rsidRPr="003306B9">
        <w:rPr>
          <w:rFonts w:ascii="Times New Roman" w:hAnsi="Times New Roman" w:cs="Times New Roman"/>
          <w:lang w:val="en-US"/>
        </w:rPr>
        <w:t>iewing group.</w:t>
      </w:r>
      <w:commentRangeEnd w:id="286"/>
      <w:r w:rsidR="00B260FB">
        <w:rPr>
          <w:rStyle w:val="Kommentarzeichen"/>
        </w:rPr>
        <w:commentReference w:id="286"/>
      </w:r>
    </w:p>
    <w:p w14:paraId="2C479F36" w14:textId="77777777" w:rsidR="00581A1A" w:rsidRPr="003306B9" w:rsidRDefault="00415F19" w:rsidP="003306B9">
      <w:pPr>
        <w:pStyle w:val="berschrift2"/>
        <w:rPr>
          <w:lang w:val="en-US"/>
        </w:rPr>
      </w:pPr>
      <w:r w:rsidRPr="003306B9">
        <w:rPr>
          <w:lang w:val="en-US"/>
        </w:rPr>
        <w:t>Social attention</w:t>
      </w:r>
    </w:p>
    <w:p w14:paraId="52B3A924" w14:textId="77777777" w:rsidR="00581A1A" w:rsidRPr="003306B9" w:rsidRDefault="00415F19" w:rsidP="000B7152">
      <w:pPr>
        <w:ind w:left="12" w:firstLine="576"/>
        <w:rPr>
          <w:rFonts w:ascii="Times New Roman" w:hAnsi="Times New Roman" w:cs="Times New Roman"/>
          <w:lang w:val="en-US"/>
        </w:rPr>
      </w:pPr>
      <w:commentRangeStart w:id="287"/>
      <w:r w:rsidRPr="003306B9">
        <w:rPr>
          <w:rFonts w:ascii="Times New Roman" w:hAnsi="Times New Roman" w:cs="Times New Roman"/>
          <w:lang w:val="en-US"/>
        </w:rPr>
        <w:t xml:space="preserve">A similar pattern to the objects can be seen when comparing the head with the body region. </w:t>
      </w:r>
      <w:commentRangeEnd w:id="287"/>
      <w:r w:rsidR="0014042C">
        <w:rPr>
          <w:rStyle w:val="Kommentarzeichen"/>
        </w:rPr>
        <w:commentReference w:id="287"/>
      </w:r>
      <w:r w:rsidR="00CC6729" w:rsidRPr="003306B9">
        <w:rPr>
          <w:rFonts w:ascii="Times New Roman" w:hAnsi="Times New Roman" w:cs="Times New Roman"/>
          <w:lang w:val="en-US"/>
        </w:rPr>
        <w:t>Again,</w:t>
      </w:r>
      <w:r w:rsidRPr="003306B9">
        <w:rPr>
          <w:rFonts w:ascii="Times New Roman" w:hAnsi="Times New Roman" w:cs="Times New Roman"/>
          <w:lang w:val="en-US"/>
        </w:rPr>
        <w:t xml:space="preserve"> there were the same measurements to account for prioritization.</w:t>
      </w:r>
      <w:r w:rsidR="000B7152" w:rsidRPr="003306B9">
        <w:rPr>
          <w:rFonts w:ascii="Times New Roman" w:hAnsi="Times New Roman" w:cs="Times New Roman"/>
          <w:lang w:val="en-US"/>
        </w:rPr>
        <w:t xml:space="preserve"> </w:t>
      </w:r>
      <w:commentRangeStart w:id="288"/>
      <w:r w:rsidRPr="003306B9">
        <w:rPr>
          <w:rFonts w:ascii="Times New Roman" w:hAnsi="Times New Roman" w:cs="Times New Roman"/>
          <w:lang w:val="en-US"/>
        </w:rPr>
        <w:t>For the social attention part</w:t>
      </w:r>
      <w:r w:rsidR="0019708B">
        <w:rPr>
          <w:rFonts w:ascii="Times New Roman" w:hAnsi="Times New Roman" w:cs="Times New Roman"/>
          <w:lang w:val="en-US"/>
        </w:rPr>
        <w:t>,</w:t>
      </w:r>
      <w:r w:rsidRPr="003306B9">
        <w:rPr>
          <w:rFonts w:ascii="Times New Roman" w:hAnsi="Times New Roman" w:cs="Times New Roman"/>
          <w:lang w:val="en-US"/>
        </w:rPr>
        <w:t xml:space="preserve"> Anovas are conducted for the same dependent variables indicating prioritization, but the head is compared against the body region.</w:t>
      </w:r>
      <w:commentRangeEnd w:id="288"/>
      <w:r w:rsidR="0014042C">
        <w:rPr>
          <w:rStyle w:val="Kommentarzeichen"/>
        </w:rPr>
        <w:commentReference w:id="288"/>
      </w:r>
    </w:p>
    <w:p w14:paraId="516CB1B4" w14:textId="77777777" w:rsidR="00581A1A" w:rsidRPr="003306B9" w:rsidRDefault="00415F19">
      <w:pPr>
        <w:spacing w:line="462" w:lineRule="auto"/>
        <w:ind w:left="12" w:firstLine="576"/>
        <w:rPr>
          <w:rFonts w:ascii="Times New Roman" w:hAnsi="Times New Roman" w:cs="Times New Roman"/>
          <w:lang w:val="en-US"/>
        </w:rPr>
      </w:pPr>
      <w:r w:rsidRPr="003306B9">
        <w:rPr>
          <w:rFonts w:ascii="Times New Roman" w:hAnsi="Times New Roman" w:cs="Times New Roman"/>
          <w:b/>
          <w:lang w:val="en-US"/>
        </w:rPr>
        <w:t xml:space="preserve">Face vs body fixation </w:t>
      </w:r>
      <w:commentRangeStart w:id="289"/>
      <w:r w:rsidRPr="003306B9">
        <w:rPr>
          <w:rFonts w:ascii="Times New Roman" w:hAnsi="Times New Roman" w:cs="Times New Roman"/>
          <w:b/>
          <w:lang w:val="en-US"/>
        </w:rPr>
        <w:t>(H4)</w:t>
      </w:r>
      <w:commentRangeEnd w:id="289"/>
      <w:r w:rsidR="00567C33">
        <w:rPr>
          <w:rStyle w:val="Kommentarzeichen"/>
        </w:rPr>
        <w:commentReference w:id="289"/>
      </w:r>
      <w:r w:rsidRPr="003306B9">
        <w:rPr>
          <w:rFonts w:ascii="Times New Roman" w:hAnsi="Times New Roman" w:cs="Times New Roman"/>
          <w:b/>
          <w:lang w:val="en-US"/>
        </w:rPr>
        <w:t>.</w:t>
      </w:r>
      <w:r w:rsidRPr="003306B9">
        <w:rPr>
          <w:rFonts w:ascii="Times New Roman" w:hAnsi="Times New Roman" w:cs="Times New Roman"/>
          <w:b/>
          <w:lang w:val="en-US"/>
        </w:rPr>
        <w:tab/>
      </w:r>
      <w:commentRangeStart w:id="290"/>
      <w:r w:rsidRPr="003306B9">
        <w:rPr>
          <w:rFonts w:ascii="Times New Roman" w:hAnsi="Times New Roman" w:cs="Times New Roman"/>
          <w:lang w:val="en-US"/>
        </w:rPr>
        <w:t xml:space="preserve">The first measurement shows, that head regions were fixated longer </w:t>
      </w:r>
      <w:r w:rsidR="000B7152" w:rsidRPr="003306B9">
        <w:rPr>
          <w:rFonts w:ascii="Times New Roman" w:hAnsi="Times New Roman" w:cs="Times New Roman"/>
          <w:lang w:val="en-US"/>
        </w:rPr>
        <w:t>than</w:t>
      </w:r>
      <w:r w:rsidRPr="003306B9">
        <w:rPr>
          <w:rFonts w:ascii="Times New Roman" w:hAnsi="Times New Roman" w:cs="Times New Roman"/>
          <w:lang w:val="en-US"/>
        </w:rPr>
        <w:t xml:space="preserve"> the body (</w:t>
      </w:r>
      <w:commentRangeStart w:id="291"/>
      <w:r w:rsidRPr="003306B9">
        <w:rPr>
          <w:rFonts w:ascii="Times New Roman" w:hAnsi="Times New Roman" w:cs="Times New Roman"/>
          <w:lang w:val="en-US"/>
        </w:rPr>
        <w:t>Table X</w:t>
      </w:r>
      <w:commentRangeEnd w:id="291"/>
      <w:r w:rsidR="00CF6E35">
        <w:rPr>
          <w:rStyle w:val="Kommentarzeichen"/>
        </w:rPr>
        <w:commentReference w:id="291"/>
      </w:r>
      <w:r w:rsidRPr="003306B9">
        <w:rPr>
          <w:rFonts w:ascii="Times New Roman" w:hAnsi="Times New Roman" w:cs="Times New Roman"/>
          <w:lang w:val="en-US"/>
        </w:rPr>
        <w:t xml:space="preserve">),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175</w:t>
      </w:r>
      <w:r w:rsidRPr="003306B9">
        <w:rPr>
          <w:rFonts w:ascii="Times New Roman" w:hAnsi="Times New Roman" w:cs="Times New Roman"/>
          <w:i/>
          <w:lang w:val="en-US"/>
        </w:rPr>
        <w:t>.</w:t>
      </w:r>
      <w:r w:rsidRPr="003306B9">
        <w:rPr>
          <w:rFonts w:ascii="Times New Roman" w:hAnsi="Times New Roman" w:cs="Times New Roman"/>
          <w:lang w:val="en-US"/>
        </w:rPr>
        <w:t xml:space="preserve">08,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467, but there is no difference between the instruction-groups,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2</w:t>
      </w:r>
      <w:r w:rsidRPr="003306B9">
        <w:rPr>
          <w:rFonts w:ascii="Times New Roman" w:hAnsi="Times New Roman" w:cs="Times New Roman"/>
          <w:i/>
          <w:lang w:val="en-US"/>
        </w:rPr>
        <w:t>.</w:t>
      </w:r>
      <w:r w:rsidRPr="003306B9">
        <w:rPr>
          <w:rFonts w:ascii="Times New Roman" w:hAnsi="Times New Roman" w:cs="Times New Roman"/>
          <w:lang w:val="en-US"/>
        </w:rPr>
        <w:t xml:space="preserve">70,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104,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016, and no interaction between the two factors,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3</w:t>
      </w:r>
      <w:r w:rsidRPr="003306B9">
        <w:rPr>
          <w:rFonts w:ascii="Times New Roman" w:hAnsi="Times New Roman" w:cs="Times New Roman"/>
          <w:i/>
          <w:lang w:val="en-US"/>
        </w:rPr>
        <w:t>.</w:t>
      </w:r>
      <w:r w:rsidRPr="003306B9">
        <w:rPr>
          <w:rFonts w:ascii="Times New Roman" w:hAnsi="Times New Roman" w:cs="Times New Roman"/>
          <w:lang w:val="en-US"/>
        </w:rPr>
        <w:t xml:space="preserve">25,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075,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016.</w:t>
      </w:r>
    </w:p>
    <w:p w14:paraId="51EA283F" w14:textId="77777777" w:rsidR="00581A1A" w:rsidRPr="003306B9" w:rsidRDefault="00415F19">
      <w:pPr>
        <w:spacing w:after="3" w:line="459" w:lineRule="auto"/>
        <w:ind w:left="12" w:right="3" w:firstLine="576"/>
        <w:jc w:val="both"/>
        <w:rPr>
          <w:rFonts w:ascii="Times New Roman" w:hAnsi="Times New Roman" w:cs="Times New Roman"/>
          <w:lang w:val="en-US"/>
        </w:rPr>
      </w:pPr>
      <w:r w:rsidRPr="003306B9">
        <w:rPr>
          <w:rFonts w:ascii="Times New Roman" w:hAnsi="Times New Roman" w:cs="Times New Roman"/>
          <w:lang w:val="en-US"/>
        </w:rPr>
        <w:t xml:space="preserve">The same pattern can be seen for fixation number, with a strong effect for region, with more fixations on the head,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144</w:t>
      </w:r>
      <w:r w:rsidRPr="003306B9">
        <w:rPr>
          <w:rFonts w:ascii="Times New Roman" w:hAnsi="Times New Roman" w:cs="Times New Roman"/>
          <w:i/>
          <w:lang w:val="en-US"/>
        </w:rPr>
        <w:t>.</w:t>
      </w:r>
      <w:r w:rsidRPr="003306B9">
        <w:rPr>
          <w:rFonts w:ascii="Times New Roman" w:hAnsi="Times New Roman" w:cs="Times New Roman"/>
          <w:lang w:val="en-US"/>
        </w:rPr>
        <w:t xml:space="preserve">50,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415 and no difference between the groups,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w:t>
      </w:r>
      <w:r w:rsidRPr="003306B9">
        <w:rPr>
          <w:rFonts w:ascii="Times New Roman" w:hAnsi="Times New Roman" w:cs="Times New Roman"/>
          <w:i/>
          <w:lang w:val="en-US"/>
        </w:rPr>
        <w:t>.</w:t>
      </w:r>
      <w:r w:rsidRPr="003306B9">
        <w:rPr>
          <w:rFonts w:ascii="Times New Roman" w:hAnsi="Times New Roman" w:cs="Times New Roman"/>
          <w:lang w:val="en-US"/>
        </w:rPr>
        <w:t xml:space="preserve">25,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266,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008, and no interaction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2</w:t>
      </w:r>
      <w:r w:rsidRPr="003306B9">
        <w:rPr>
          <w:rFonts w:ascii="Times New Roman" w:hAnsi="Times New Roman" w:cs="Times New Roman"/>
          <w:i/>
          <w:lang w:val="en-US"/>
        </w:rPr>
        <w:t>.</w:t>
      </w:r>
      <w:r w:rsidRPr="003306B9">
        <w:rPr>
          <w:rFonts w:ascii="Times New Roman" w:hAnsi="Times New Roman" w:cs="Times New Roman"/>
          <w:lang w:val="en-US"/>
        </w:rPr>
        <w:t xml:space="preserve">03,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158,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010.</w:t>
      </w:r>
    </w:p>
    <w:p w14:paraId="1F16DB45" w14:textId="77777777" w:rsidR="00581A1A" w:rsidRPr="003306B9" w:rsidRDefault="00415F19">
      <w:pPr>
        <w:spacing w:after="3" w:line="459" w:lineRule="auto"/>
        <w:ind w:left="12" w:right="3" w:firstLine="576"/>
        <w:jc w:val="both"/>
        <w:rPr>
          <w:rFonts w:ascii="Times New Roman" w:hAnsi="Times New Roman" w:cs="Times New Roman"/>
          <w:lang w:val="en-US"/>
        </w:rPr>
      </w:pPr>
      <w:r w:rsidRPr="003306B9">
        <w:rPr>
          <w:rFonts w:ascii="Times New Roman" w:hAnsi="Times New Roman" w:cs="Times New Roman"/>
          <w:lang w:val="en-US"/>
        </w:rPr>
        <w:t xml:space="preserve">Latencies of fixation differed also remarkably between head and body, but only for region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125</w:t>
      </w:r>
      <w:r w:rsidRPr="003306B9">
        <w:rPr>
          <w:rFonts w:ascii="Times New Roman" w:hAnsi="Times New Roman" w:cs="Times New Roman"/>
          <w:i/>
          <w:lang w:val="en-US"/>
        </w:rPr>
        <w:t>.</w:t>
      </w:r>
      <w:r w:rsidRPr="003306B9">
        <w:rPr>
          <w:rFonts w:ascii="Times New Roman" w:hAnsi="Times New Roman" w:cs="Times New Roman"/>
          <w:lang w:val="en-US"/>
        </w:rPr>
        <w:t xml:space="preserve">00, </w:t>
      </w:r>
      <w:r w:rsidRPr="003306B9">
        <w:rPr>
          <w:rFonts w:ascii="Times New Roman" w:hAnsi="Times New Roman" w:cs="Times New Roman"/>
          <w:i/>
          <w:lang w:val="en-US"/>
        </w:rPr>
        <w:t>p &lt; .</w:t>
      </w:r>
      <w:r w:rsidRPr="003306B9">
        <w:rPr>
          <w:rFonts w:ascii="Times New Roman" w:hAnsi="Times New Roman" w:cs="Times New Roman"/>
          <w:lang w:val="en-US"/>
        </w:rPr>
        <w:t xml:space="preserve">001,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446. There was neither an effect for instruction,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0</w:t>
      </w:r>
      <w:r w:rsidRPr="003306B9">
        <w:rPr>
          <w:rFonts w:ascii="Times New Roman" w:hAnsi="Times New Roman" w:cs="Times New Roman"/>
          <w:i/>
          <w:lang w:val="en-US"/>
        </w:rPr>
        <w:t>.</w:t>
      </w:r>
      <w:r w:rsidRPr="003306B9">
        <w:rPr>
          <w:rFonts w:ascii="Times New Roman" w:hAnsi="Times New Roman" w:cs="Times New Roman"/>
          <w:lang w:val="en-US"/>
        </w:rPr>
        <w:t xml:space="preserve">84,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361,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004 nor was there an interaction, </w:t>
      </w:r>
      <w:r w:rsidRPr="003306B9">
        <w:rPr>
          <w:rFonts w:ascii="Times New Roman" w:hAnsi="Times New Roman" w:cs="Times New Roman"/>
          <w:i/>
          <w:lang w:val="en-US"/>
        </w:rPr>
        <w:t>F</w:t>
      </w:r>
      <w:r w:rsidRPr="003306B9">
        <w:rPr>
          <w:rFonts w:ascii="Times New Roman" w:hAnsi="Times New Roman" w:cs="Times New Roman"/>
          <w:lang w:val="en-US"/>
        </w:rPr>
        <w:t>(1</w:t>
      </w:r>
      <w:r w:rsidRPr="003306B9">
        <w:rPr>
          <w:rFonts w:ascii="Times New Roman" w:hAnsi="Times New Roman" w:cs="Times New Roman"/>
          <w:i/>
          <w:lang w:val="en-US"/>
        </w:rPr>
        <w:t>,</w:t>
      </w:r>
      <w:r w:rsidRPr="003306B9">
        <w:rPr>
          <w:rFonts w:ascii="Times New Roman" w:hAnsi="Times New Roman" w:cs="Times New Roman"/>
          <w:lang w:val="en-US"/>
        </w:rPr>
        <w:t>91) = 1</w:t>
      </w:r>
      <w:r w:rsidRPr="003306B9">
        <w:rPr>
          <w:rFonts w:ascii="Times New Roman" w:hAnsi="Times New Roman" w:cs="Times New Roman"/>
          <w:i/>
          <w:lang w:val="en-US"/>
        </w:rPr>
        <w:t>.</w:t>
      </w:r>
      <w:r w:rsidRPr="003306B9">
        <w:rPr>
          <w:rFonts w:ascii="Times New Roman" w:hAnsi="Times New Roman" w:cs="Times New Roman"/>
          <w:lang w:val="en-US"/>
        </w:rPr>
        <w:t xml:space="preserve">29, </w:t>
      </w:r>
      <w:r w:rsidRPr="003306B9">
        <w:rPr>
          <w:rFonts w:ascii="Times New Roman" w:hAnsi="Times New Roman" w:cs="Times New Roman"/>
          <w:i/>
          <w:lang w:val="en-US"/>
        </w:rPr>
        <w:t xml:space="preserve">p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 xml:space="preserve">259, </w:t>
      </w:r>
      <w:r w:rsidRPr="003306B9">
        <w:rPr>
          <w:rFonts w:ascii="Times New Roman" w:hAnsi="Times New Roman" w:cs="Times New Roman"/>
          <w:i/>
          <w:lang w:val="en-US"/>
        </w:rPr>
        <w:t>η</w:t>
      </w:r>
      <w:r w:rsidRPr="003306B9">
        <w:rPr>
          <w:rFonts w:ascii="Times New Roman" w:hAnsi="Times New Roman" w:cs="Times New Roman"/>
          <w:i/>
          <w:vertAlign w:val="subscript"/>
          <w:lang w:val="en-US"/>
        </w:rPr>
        <w:t>G</w:t>
      </w:r>
      <w:r w:rsidRPr="003306B9">
        <w:rPr>
          <w:rFonts w:ascii="Times New Roman" w:hAnsi="Times New Roman" w:cs="Times New Roman"/>
          <w:vertAlign w:val="superscript"/>
          <w:lang w:val="en-US"/>
        </w:rPr>
        <w:t xml:space="preserve">2 </w:t>
      </w:r>
      <w:r w:rsidRPr="003306B9">
        <w:rPr>
          <w:rFonts w:ascii="Times New Roman" w:hAnsi="Times New Roman" w:cs="Times New Roman"/>
          <w:lang w:val="en-US"/>
        </w:rPr>
        <w:t xml:space="preserve">= </w:t>
      </w:r>
      <w:r w:rsidRPr="003306B9">
        <w:rPr>
          <w:rFonts w:ascii="Times New Roman" w:hAnsi="Times New Roman" w:cs="Times New Roman"/>
          <w:i/>
          <w:lang w:val="en-US"/>
        </w:rPr>
        <w:t>.</w:t>
      </w:r>
      <w:r w:rsidRPr="003306B9">
        <w:rPr>
          <w:rFonts w:ascii="Times New Roman" w:hAnsi="Times New Roman" w:cs="Times New Roman"/>
          <w:lang w:val="en-US"/>
        </w:rPr>
        <w:t>008.</w:t>
      </w:r>
      <w:commentRangeEnd w:id="290"/>
      <w:r w:rsidR="00BF3988">
        <w:rPr>
          <w:rStyle w:val="Kommentarzeichen"/>
        </w:rPr>
        <w:commentReference w:id="290"/>
      </w:r>
    </w:p>
    <w:p w14:paraId="4AE6AC80" w14:textId="014047C4" w:rsidR="00581A1A" w:rsidRPr="003306B9" w:rsidRDefault="000B7152" w:rsidP="000B7152">
      <w:pPr>
        <w:spacing w:after="26" w:line="403" w:lineRule="auto"/>
        <w:ind w:left="12" w:right="3" w:firstLine="576"/>
        <w:jc w:val="both"/>
        <w:rPr>
          <w:rFonts w:ascii="Times New Roman" w:hAnsi="Times New Roman" w:cs="Times New Roman"/>
          <w:lang w:val="en-US"/>
        </w:rPr>
      </w:pPr>
      <w:r w:rsidRPr="003306B9">
        <w:rPr>
          <w:rFonts w:ascii="Times New Roman" w:hAnsi="Times New Roman" w:cs="Times New Roman"/>
          <w:b/>
          <w:lang w:val="en-US"/>
        </w:rPr>
        <w:t xml:space="preserve">Free </w:t>
      </w:r>
      <w:r w:rsidR="00415F19" w:rsidRPr="003306B9">
        <w:rPr>
          <w:rFonts w:ascii="Times New Roman" w:hAnsi="Times New Roman" w:cs="Times New Roman"/>
          <w:b/>
          <w:lang w:val="en-US"/>
        </w:rPr>
        <w:t>viewing vs explicit</w:t>
      </w:r>
      <w:r w:rsidRPr="003306B9">
        <w:rPr>
          <w:rFonts w:ascii="Times New Roman" w:hAnsi="Times New Roman" w:cs="Times New Roman"/>
          <w:b/>
          <w:lang w:val="en-US"/>
        </w:rPr>
        <w:t xml:space="preserve"> </w:t>
      </w:r>
      <w:r w:rsidR="00415F19" w:rsidRPr="003306B9">
        <w:rPr>
          <w:rFonts w:ascii="Times New Roman" w:hAnsi="Times New Roman" w:cs="Times New Roman"/>
          <w:b/>
          <w:lang w:val="en-US"/>
        </w:rPr>
        <w:t xml:space="preserve">encoding </w:t>
      </w:r>
      <w:r w:rsidRPr="003306B9">
        <w:rPr>
          <w:rFonts w:ascii="Times New Roman" w:hAnsi="Times New Roman" w:cs="Times New Roman"/>
          <w:b/>
          <w:lang w:val="en-US"/>
        </w:rPr>
        <w:t xml:space="preserve">for </w:t>
      </w:r>
      <w:r w:rsidR="00415F19" w:rsidRPr="003306B9">
        <w:rPr>
          <w:rFonts w:ascii="Times New Roman" w:hAnsi="Times New Roman" w:cs="Times New Roman"/>
          <w:b/>
          <w:lang w:val="en-US"/>
        </w:rPr>
        <w:t xml:space="preserve">face fixations (H5). </w:t>
      </w:r>
      <w:r w:rsidR="00415F19" w:rsidRPr="003306B9">
        <w:rPr>
          <w:rFonts w:ascii="Times New Roman" w:hAnsi="Times New Roman" w:cs="Times New Roman"/>
          <w:lang w:val="en-US"/>
        </w:rPr>
        <w:t xml:space="preserve">A post Hoc t-test between head fixations </w:t>
      </w:r>
      <w:commentRangeStart w:id="292"/>
      <w:r w:rsidR="00415F19" w:rsidRPr="003306B9">
        <w:rPr>
          <w:rFonts w:ascii="Times New Roman" w:hAnsi="Times New Roman" w:cs="Times New Roman"/>
          <w:lang w:val="en-US"/>
        </w:rPr>
        <w:t>for each group</w:t>
      </w:r>
      <w:commentRangeEnd w:id="292"/>
      <w:r w:rsidR="001347CB">
        <w:rPr>
          <w:rStyle w:val="Kommentarzeichen"/>
        </w:rPr>
        <w:commentReference w:id="292"/>
      </w:r>
      <w:r w:rsidR="00415F19" w:rsidRPr="003306B9">
        <w:rPr>
          <w:rFonts w:ascii="Times New Roman" w:hAnsi="Times New Roman" w:cs="Times New Roman"/>
          <w:lang w:val="en-US"/>
        </w:rPr>
        <w:t xml:space="preserve"> provides information whether heads are differently processed dependent on the instruction observers get. It reveals, that only fixation latency differed significantly between groups, </w:t>
      </w:r>
      <w:commentRangeStart w:id="293"/>
      <w:r w:rsidR="00415F19" w:rsidRPr="003306B9">
        <w:rPr>
          <w:rFonts w:ascii="Times New Roman" w:hAnsi="Times New Roman" w:cs="Times New Roman"/>
          <w:lang w:val="en-US"/>
        </w:rPr>
        <w:t>∆</w:t>
      </w:r>
      <w:r w:rsidR="00415F19" w:rsidRPr="003306B9">
        <w:rPr>
          <w:rFonts w:ascii="Times New Roman" w:hAnsi="Times New Roman" w:cs="Times New Roman"/>
          <w:i/>
          <w:lang w:val="en-US"/>
        </w:rPr>
        <w:t xml:space="preserve">M </w:t>
      </w:r>
      <w:r w:rsidR="00415F19" w:rsidRPr="003306B9">
        <w:rPr>
          <w:rFonts w:ascii="Times New Roman" w:hAnsi="Times New Roman" w:cs="Times New Roman"/>
          <w:lang w:val="en-US"/>
        </w:rPr>
        <w:t>= 241</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85</w:t>
      </w:r>
      <w:commentRangeEnd w:id="293"/>
      <w:r w:rsidR="005E25C1">
        <w:rPr>
          <w:rStyle w:val="Kommentarzeichen"/>
        </w:rPr>
        <w:commentReference w:id="293"/>
      </w:r>
      <w:r w:rsidR="00415F19" w:rsidRPr="003306B9">
        <w:rPr>
          <w:rFonts w:ascii="Times New Roman" w:hAnsi="Times New Roman" w:cs="Times New Roman"/>
          <w:lang w:val="en-US"/>
        </w:rPr>
        <w:t>, 95% CI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457</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22,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26</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48], </w:t>
      </w:r>
      <w:r w:rsidR="00415F19" w:rsidRPr="003306B9">
        <w:rPr>
          <w:rFonts w:ascii="Times New Roman" w:hAnsi="Times New Roman" w:cs="Times New Roman"/>
          <w:i/>
          <w:lang w:val="en-US"/>
        </w:rPr>
        <w:t>t</w:t>
      </w:r>
      <w:r w:rsidR="00415F19" w:rsidRPr="003306B9">
        <w:rPr>
          <w:rFonts w:ascii="Times New Roman" w:hAnsi="Times New Roman" w:cs="Times New Roman"/>
          <w:lang w:val="en-US"/>
        </w:rPr>
        <w:t>(79</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99) =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2</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23, </w:t>
      </w:r>
      <w:r w:rsidR="00415F19" w:rsidRPr="003306B9">
        <w:rPr>
          <w:rFonts w:ascii="Times New Roman" w:hAnsi="Times New Roman" w:cs="Times New Roman"/>
          <w:i/>
          <w:lang w:val="en-US"/>
        </w:rPr>
        <w:t xml:space="preserve">p </w:t>
      </w:r>
      <w:r w:rsidR="00415F19" w:rsidRPr="003306B9">
        <w:rPr>
          <w:rFonts w:ascii="Times New Roman" w:hAnsi="Times New Roman" w:cs="Times New Roman"/>
          <w:lang w:val="en-US"/>
        </w:rPr>
        <w:t xml:space="preserve">=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028, with faster fixations for the free viewing group</w:t>
      </w:r>
      <w:ins w:id="294" w:author="Kristina Suchotzki" w:date="2018-01-31T11:17:00Z">
        <w:r w:rsidR="005E25C1">
          <w:rPr>
            <w:rFonts w:ascii="Times New Roman" w:hAnsi="Times New Roman" w:cs="Times New Roman"/>
            <w:lang w:val="en-US"/>
          </w:rPr>
          <w:t xml:space="preserve"> (</w:t>
        </w:r>
        <w:r w:rsidR="005E25C1" w:rsidRPr="005E25C1">
          <w:rPr>
            <w:rFonts w:ascii="Times New Roman" w:hAnsi="Times New Roman" w:cs="Times New Roman"/>
            <w:i/>
            <w:lang w:val="en-US"/>
            <w:rPrChange w:id="295" w:author="Kristina Suchotzki" w:date="2018-01-31T11:18:00Z">
              <w:rPr>
                <w:rFonts w:ascii="Times New Roman" w:hAnsi="Times New Roman" w:cs="Times New Roman"/>
                <w:lang w:val="en-US"/>
              </w:rPr>
            </w:rPrChange>
          </w:rPr>
          <w:t>M</w:t>
        </w:r>
        <w:r w:rsidR="005E25C1">
          <w:rPr>
            <w:rFonts w:ascii="Times New Roman" w:hAnsi="Times New Roman" w:cs="Times New Roman"/>
            <w:lang w:val="en-US"/>
          </w:rPr>
          <w:t xml:space="preserve"> = , </w:t>
        </w:r>
        <w:r w:rsidR="005E25C1" w:rsidRPr="005E25C1">
          <w:rPr>
            <w:rFonts w:ascii="Times New Roman" w:hAnsi="Times New Roman" w:cs="Times New Roman"/>
            <w:i/>
            <w:lang w:val="en-US"/>
            <w:rPrChange w:id="296" w:author="Kristina Suchotzki" w:date="2018-01-31T11:18:00Z">
              <w:rPr>
                <w:rFonts w:ascii="Times New Roman" w:hAnsi="Times New Roman" w:cs="Times New Roman"/>
                <w:lang w:val="en-US"/>
              </w:rPr>
            </w:rPrChange>
          </w:rPr>
          <w:t>SD</w:t>
        </w:r>
        <w:r w:rsidR="005E25C1">
          <w:rPr>
            <w:rFonts w:ascii="Times New Roman" w:hAnsi="Times New Roman" w:cs="Times New Roman"/>
            <w:lang w:val="en-US"/>
          </w:rPr>
          <w:t xml:space="preserve"> =)</w:t>
        </w:r>
        <w:r w:rsidR="006A4681">
          <w:rPr>
            <w:rFonts w:ascii="Times New Roman" w:hAnsi="Times New Roman" w:cs="Times New Roman"/>
            <w:lang w:val="en-US"/>
          </w:rPr>
          <w:t xml:space="preserve"> compared to the …</w:t>
        </w:r>
      </w:ins>
      <w:ins w:id="297" w:author="Kristina Suchotzki" w:date="2018-01-31T11:18:00Z">
        <w:r w:rsidR="005E25C1">
          <w:rPr>
            <w:rFonts w:ascii="Times New Roman" w:hAnsi="Times New Roman" w:cs="Times New Roman"/>
            <w:lang w:val="en-US"/>
          </w:rPr>
          <w:t>group (</w:t>
        </w:r>
        <w:r w:rsidR="005E25C1" w:rsidRPr="00E03075">
          <w:rPr>
            <w:rFonts w:ascii="Times New Roman" w:hAnsi="Times New Roman" w:cs="Times New Roman"/>
            <w:i/>
            <w:lang w:val="en-US"/>
          </w:rPr>
          <w:t>M</w:t>
        </w:r>
        <w:r w:rsidR="005E25C1">
          <w:rPr>
            <w:rFonts w:ascii="Times New Roman" w:hAnsi="Times New Roman" w:cs="Times New Roman"/>
            <w:lang w:val="en-US"/>
          </w:rPr>
          <w:t xml:space="preserve"> = , </w:t>
        </w:r>
        <w:r w:rsidR="005E25C1" w:rsidRPr="00E03075">
          <w:rPr>
            <w:rFonts w:ascii="Times New Roman" w:hAnsi="Times New Roman" w:cs="Times New Roman"/>
            <w:i/>
            <w:lang w:val="en-US"/>
          </w:rPr>
          <w:t>SD</w:t>
        </w:r>
        <w:r w:rsidR="005E25C1">
          <w:rPr>
            <w:rFonts w:ascii="Times New Roman" w:hAnsi="Times New Roman" w:cs="Times New Roman"/>
            <w:lang w:val="en-US"/>
          </w:rPr>
          <w:t xml:space="preserve"> =)</w:t>
        </w:r>
      </w:ins>
      <w:r w:rsidR="00415F19" w:rsidRPr="003306B9">
        <w:rPr>
          <w:rFonts w:ascii="Times New Roman" w:hAnsi="Times New Roman" w:cs="Times New Roman"/>
          <w:lang w:val="en-US"/>
        </w:rPr>
        <w:t xml:space="preserve">. For fixation duration there was only </w:t>
      </w:r>
      <w:commentRangeStart w:id="298"/>
      <w:r w:rsidR="00415F19" w:rsidRPr="003306B9">
        <w:rPr>
          <w:rFonts w:ascii="Times New Roman" w:hAnsi="Times New Roman" w:cs="Times New Roman"/>
          <w:lang w:val="en-US"/>
        </w:rPr>
        <w:t>a trend for differenc</w:t>
      </w:r>
      <w:commentRangeEnd w:id="298"/>
      <w:r w:rsidR="00BF3993">
        <w:rPr>
          <w:rStyle w:val="Kommentarzeichen"/>
        </w:rPr>
        <w:commentReference w:id="298"/>
      </w:r>
      <w:r w:rsidR="00415F19" w:rsidRPr="003306B9">
        <w:rPr>
          <w:rFonts w:ascii="Times New Roman" w:hAnsi="Times New Roman" w:cs="Times New Roman"/>
          <w:lang w:val="en-US"/>
        </w:rPr>
        <w:t>e between groups, ∆</w:t>
      </w:r>
      <w:r w:rsidR="00415F19" w:rsidRPr="003306B9">
        <w:rPr>
          <w:rFonts w:ascii="Times New Roman" w:hAnsi="Times New Roman" w:cs="Times New Roman"/>
          <w:i/>
          <w:lang w:val="en-US"/>
        </w:rPr>
        <w:t xml:space="preserve">M </w:t>
      </w:r>
      <w:r w:rsidR="00415F19" w:rsidRPr="003306B9">
        <w:rPr>
          <w:rFonts w:ascii="Times New Roman" w:hAnsi="Times New Roman" w:cs="Times New Roman"/>
          <w:lang w:val="en-US"/>
        </w:rPr>
        <w:t xml:space="preserve">=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03, 95% CI [0</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00,</w:t>
      </w:r>
      <w:r w:rsidRPr="003306B9">
        <w:rPr>
          <w:rFonts w:ascii="Times New Roman" w:hAnsi="Times New Roman" w:cs="Times New Roman"/>
          <w:lang w:val="en-US"/>
        </w:rPr>
        <w:t xml:space="preserve"> </w:t>
      </w:r>
      <w:r w:rsidR="00415F19" w:rsidRPr="003306B9">
        <w:rPr>
          <w:rFonts w:ascii="Times New Roman" w:hAnsi="Times New Roman" w:cs="Times New Roman"/>
          <w:lang w:val="en-US"/>
        </w:rPr>
        <w:t>0</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07], </w:t>
      </w:r>
      <w:r w:rsidR="00415F19" w:rsidRPr="003306B9">
        <w:rPr>
          <w:rFonts w:ascii="Times New Roman" w:hAnsi="Times New Roman" w:cs="Times New Roman"/>
          <w:i/>
          <w:lang w:val="en-US"/>
        </w:rPr>
        <w:t>t</w:t>
      </w:r>
      <w:r w:rsidR="00415F19" w:rsidRPr="003306B9">
        <w:rPr>
          <w:rFonts w:ascii="Times New Roman" w:hAnsi="Times New Roman" w:cs="Times New Roman"/>
          <w:lang w:val="en-US"/>
        </w:rPr>
        <w:t>(88</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82) = 1</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84, </w:t>
      </w:r>
      <w:r w:rsidR="00415F19" w:rsidRPr="003306B9">
        <w:rPr>
          <w:rFonts w:ascii="Times New Roman" w:hAnsi="Times New Roman" w:cs="Times New Roman"/>
          <w:i/>
          <w:lang w:val="en-US"/>
        </w:rPr>
        <w:t xml:space="preserve">p </w:t>
      </w:r>
      <w:r w:rsidR="00415F19" w:rsidRPr="003306B9">
        <w:rPr>
          <w:rFonts w:ascii="Times New Roman" w:hAnsi="Times New Roman" w:cs="Times New Roman"/>
          <w:lang w:val="en-US"/>
        </w:rPr>
        <w:t xml:space="preserve">=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069. </w:t>
      </w:r>
      <w:r w:rsidR="00CC6729" w:rsidRPr="003306B9">
        <w:rPr>
          <w:rFonts w:ascii="Times New Roman" w:hAnsi="Times New Roman" w:cs="Times New Roman"/>
          <w:lang w:val="en-US"/>
        </w:rPr>
        <w:t>In addition,</w:t>
      </w:r>
      <w:r w:rsidR="00415F19" w:rsidRPr="003306B9">
        <w:rPr>
          <w:rFonts w:ascii="Times New Roman" w:hAnsi="Times New Roman" w:cs="Times New Roman"/>
          <w:lang w:val="en-US"/>
        </w:rPr>
        <w:t xml:space="preserve"> fixation number did not differ, ∆</w:t>
      </w:r>
      <w:r w:rsidR="00415F19" w:rsidRPr="003306B9">
        <w:rPr>
          <w:rFonts w:ascii="Times New Roman" w:hAnsi="Times New Roman" w:cs="Times New Roman"/>
          <w:i/>
          <w:lang w:val="en-US"/>
        </w:rPr>
        <w:t xml:space="preserve">M </w:t>
      </w:r>
      <w:r w:rsidR="00415F19" w:rsidRPr="003306B9">
        <w:rPr>
          <w:rFonts w:ascii="Times New Roman" w:hAnsi="Times New Roman" w:cs="Times New Roman"/>
          <w:lang w:val="en-US"/>
        </w:rPr>
        <w:t xml:space="preserve">=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02, 95% CI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01, 0</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05], </w:t>
      </w:r>
      <w:r w:rsidR="00415F19" w:rsidRPr="003306B9">
        <w:rPr>
          <w:rFonts w:ascii="Times New Roman" w:hAnsi="Times New Roman" w:cs="Times New Roman"/>
          <w:i/>
          <w:lang w:val="en-US"/>
        </w:rPr>
        <w:t>t</w:t>
      </w:r>
      <w:r w:rsidR="00415F19" w:rsidRPr="003306B9">
        <w:rPr>
          <w:rFonts w:ascii="Times New Roman" w:hAnsi="Times New Roman" w:cs="Times New Roman"/>
          <w:lang w:val="en-US"/>
        </w:rPr>
        <w:t>(88</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80) = 1</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 xml:space="preserve">41, </w:t>
      </w:r>
      <w:commentRangeStart w:id="299"/>
      <w:r w:rsidR="00415F19" w:rsidRPr="003306B9">
        <w:rPr>
          <w:rFonts w:ascii="Times New Roman" w:hAnsi="Times New Roman" w:cs="Times New Roman"/>
          <w:i/>
          <w:lang w:val="en-US"/>
        </w:rPr>
        <w:t xml:space="preserve">p </w:t>
      </w:r>
      <w:r w:rsidR="00415F19" w:rsidRPr="003306B9">
        <w:rPr>
          <w:rFonts w:ascii="Times New Roman" w:hAnsi="Times New Roman" w:cs="Times New Roman"/>
          <w:lang w:val="en-US"/>
        </w:rPr>
        <w:t xml:space="preserve">= </w:t>
      </w:r>
      <w:r w:rsidR="00415F19" w:rsidRPr="003306B9">
        <w:rPr>
          <w:rFonts w:ascii="Times New Roman" w:hAnsi="Times New Roman" w:cs="Times New Roman"/>
          <w:i/>
          <w:lang w:val="en-US"/>
        </w:rPr>
        <w:t>.</w:t>
      </w:r>
      <w:r w:rsidR="00415F19" w:rsidRPr="003306B9">
        <w:rPr>
          <w:rFonts w:ascii="Times New Roman" w:hAnsi="Times New Roman" w:cs="Times New Roman"/>
          <w:lang w:val="en-US"/>
        </w:rPr>
        <w:t>161.</w:t>
      </w:r>
      <w:commentRangeEnd w:id="299"/>
      <w:r w:rsidR="005C47D1">
        <w:rPr>
          <w:rStyle w:val="Kommentarzeichen"/>
        </w:rPr>
        <w:commentReference w:id="299"/>
      </w:r>
    </w:p>
    <w:p w14:paraId="0E747A74" w14:textId="77777777" w:rsidR="00581A1A" w:rsidRPr="003306B9" w:rsidRDefault="00415F19" w:rsidP="003306B9">
      <w:pPr>
        <w:pStyle w:val="berschrift1"/>
      </w:pPr>
      <w:r w:rsidRPr="003306B9">
        <w:t>Discussion</w:t>
      </w:r>
    </w:p>
    <w:p w14:paraId="258A605A" w14:textId="65719C2F" w:rsidR="000B7152" w:rsidRPr="003306B9" w:rsidRDefault="00415F19" w:rsidP="000B7152">
      <w:pPr>
        <w:ind w:left="12" w:firstLine="585"/>
        <w:rPr>
          <w:rFonts w:ascii="Times New Roman" w:hAnsi="Times New Roman" w:cs="Times New Roman"/>
          <w:b/>
          <w:lang w:val="en-US"/>
        </w:rPr>
      </w:pPr>
      <w:r w:rsidRPr="003306B9">
        <w:rPr>
          <w:rFonts w:ascii="Times New Roman" w:hAnsi="Times New Roman" w:cs="Times New Roman"/>
          <w:lang w:val="en-US"/>
        </w:rPr>
        <w:t>The main attempt to replicate Zwickel and Võ (2010)’s findings on attentional prioritization from the mere presence of a person in a scene on gaze behavior was successful. As in Zwickel and Võ (2010) and others studies (for example Birmingham, Bischof, &amp;</w:t>
      </w:r>
      <w:r w:rsidR="000B7152" w:rsidRPr="003306B9">
        <w:rPr>
          <w:rFonts w:ascii="Times New Roman" w:hAnsi="Times New Roman" w:cs="Times New Roman"/>
          <w:lang w:val="en-US"/>
        </w:rPr>
        <w:t xml:space="preserve"> </w:t>
      </w:r>
      <w:r w:rsidRPr="003306B9">
        <w:rPr>
          <w:rFonts w:ascii="Times New Roman" w:hAnsi="Times New Roman" w:cs="Times New Roman"/>
          <w:lang w:val="en-US"/>
        </w:rPr>
        <w:t xml:space="preserve">Kingstone, 2008), a strong prioritization can be seen for the head of the person in the scene. </w:t>
      </w:r>
      <w:r w:rsidR="00CC6729" w:rsidRPr="003306B9">
        <w:rPr>
          <w:rFonts w:ascii="Times New Roman" w:hAnsi="Times New Roman" w:cs="Times New Roman"/>
          <w:lang w:val="en-US"/>
        </w:rPr>
        <w:t>Accordingly,</w:t>
      </w:r>
      <w:r w:rsidRPr="003306B9">
        <w:rPr>
          <w:rFonts w:ascii="Times New Roman" w:hAnsi="Times New Roman" w:cs="Times New Roman"/>
          <w:lang w:val="en-US"/>
        </w:rPr>
        <w:t xml:space="preserve"> the head was fixated first, before any other ROI. Besides </w:t>
      </w:r>
      <w:r w:rsidR="00CC6729" w:rsidRPr="003306B9">
        <w:rPr>
          <w:rFonts w:ascii="Times New Roman" w:hAnsi="Times New Roman" w:cs="Times New Roman"/>
          <w:lang w:val="en-US"/>
        </w:rPr>
        <w:t>that,</w:t>
      </w:r>
      <w:r w:rsidRPr="003306B9">
        <w:rPr>
          <w:rFonts w:ascii="Times New Roman" w:hAnsi="Times New Roman" w:cs="Times New Roman"/>
          <w:lang w:val="en-US"/>
        </w:rPr>
        <w:t xml:space="preserve"> the heads were also fixated more often, meaning that during scene presentation observers kept looking at the head. Consequently, no ROI was fixated longer in total </w:t>
      </w:r>
      <w:r w:rsidR="000B7152" w:rsidRPr="003306B9">
        <w:rPr>
          <w:rFonts w:ascii="Times New Roman" w:hAnsi="Times New Roman" w:cs="Times New Roman"/>
          <w:lang w:val="en-US"/>
        </w:rPr>
        <w:t>than</w:t>
      </w:r>
      <w:r w:rsidRPr="003306B9">
        <w:rPr>
          <w:rFonts w:ascii="Times New Roman" w:hAnsi="Times New Roman" w:cs="Times New Roman"/>
          <w:lang w:val="en-US"/>
        </w:rPr>
        <w:t xml:space="preserve"> the head. Additionally, also in line with Zwickel and Võ (2010)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objects were </w:t>
      </w:r>
      <w:del w:id="300" w:author="Kristina Suchotzki" w:date="2018-01-31T11:29:00Z">
        <w:r w:rsidRPr="003306B9" w:rsidDel="007E1BB6">
          <w:rPr>
            <w:rFonts w:ascii="Times New Roman" w:hAnsi="Times New Roman" w:cs="Times New Roman"/>
            <w:lang w:val="en-US"/>
          </w:rPr>
          <w:delText xml:space="preserve">preferenced </w:delText>
        </w:r>
      </w:del>
      <w:ins w:id="301" w:author="Kristina Suchotzki" w:date="2018-01-31T11:30:00Z">
        <w:r w:rsidR="007E1BB6">
          <w:rPr>
            <w:rFonts w:ascii="Times New Roman" w:hAnsi="Times New Roman" w:cs="Times New Roman"/>
            <w:lang w:val="en-US"/>
          </w:rPr>
          <w:t>preferred</w:t>
        </w:r>
      </w:ins>
      <w:ins w:id="302" w:author="Kristina Suchotzki" w:date="2018-01-31T11:29:00Z">
        <w:r w:rsidR="007E1BB6" w:rsidRPr="003306B9">
          <w:rPr>
            <w:rFonts w:ascii="Times New Roman" w:hAnsi="Times New Roman" w:cs="Times New Roman"/>
            <w:lang w:val="en-US"/>
          </w:rPr>
          <w:t xml:space="preserve"> </w:t>
        </w:r>
      </w:ins>
      <w:r w:rsidRPr="003306B9">
        <w:rPr>
          <w:rFonts w:ascii="Times New Roman" w:hAnsi="Times New Roman" w:cs="Times New Roman"/>
          <w:lang w:val="en-US"/>
        </w:rPr>
        <w:t xml:space="preserve">over the object not being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in a given trial. The preference for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is consistent over all measures. First, the </w:t>
      </w:r>
      <w:r w:rsidR="00571330" w:rsidRPr="003306B9">
        <w:rPr>
          <w:rFonts w:ascii="Times New Roman" w:hAnsi="Times New Roman" w:cs="Times New Roman"/>
          <w:lang w:val="en-US"/>
        </w:rPr>
        <w:t>object that was referenced</w:t>
      </w:r>
      <w:r w:rsidRPr="003306B9">
        <w:rPr>
          <w:rFonts w:ascii="Times New Roman" w:hAnsi="Times New Roman" w:cs="Times New Roman"/>
          <w:i/>
          <w:lang w:val="en-US"/>
        </w:rPr>
        <w:t xml:space="preserve"> </w:t>
      </w:r>
      <w:r w:rsidRPr="003306B9">
        <w:rPr>
          <w:rFonts w:ascii="Times New Roman" w:hAnsi="Times New Roman" w:cs="Times New Roman"/>
          <w:lang w:val="en-US"/>
        </w:rPr>
        <w:t xml:space="preserve">was fixated remarkably earlier. Furthermore, objects were also fixated longer with more frequent fixations when they were </w:t>
      </w:r>
      <w:r w:rsidRPr="003306B9">
        <w:rPr>
          <w:rFonts w:ascii="Times New Roman" w:hAnsi="Times New Roman" w:cs="Times New Roman"/>
          <w:i/>
          <w:lang w:val="en-US"/>
        </w:rPr>
        <w:t>referenced</w:t>
      </w:r>
      <w:r w:rsidRPr="003306B9">
        <w:rPr>
          <w:rFonts w:ascii="Times New Roman" w:hAnsi="Times New Roman" w:cs="Times New Roman"/>
          <w:lang w:val="en-US"/>
        </w:rPr>
        <w:t>. Therefore, the gaze cue by the person does not only lead</w:t>
      </w:r>
      <w:del w:id="303" w:author="Kristina Suchotzki" w:date="2018-01-31T11:30:00Z">
        <w:r w:rsidRPr="003306B9" w:rsidDel="007E1BB6">
          <w:rPr>
            <w:rFonts w:ascii="Times New Roman" w:hAnsi="Times New Roman" w:cs="Times New Roman"/>
            <w:lang w:val="en-US"/>
          </w:rPr>
          <w:delText>s</w:delText>
        </w:r>
      </w:del>
      <w:r w:rsidRPr="003306B9">
        <w:rPr>
          <w:rFonts w:ascii="Times New Roman" w:hAnsi="Times New Roman" w:cs="Times New Roman"/>
          <w:lang w:val="en-US"/>
        </w:rPr>
        <w:t xml:space="preserve"> to more thorough processing during the whole time of scene presentation, but also guides attentional resources very early. All these findings together indicate a strong prioritization </w:t>
      </w:r>
      <w:ins w:id="304" w:author="Kristina Suchotzki" w:date="2018-01-31T11:30:00Z">
        <w:r w:rsidR="00B250F2">
          <w:rPr>
            <w:rFonts w:ascii="Times New Roman" w:hAnsi="Times New Roman" w:cs="Times New Roman"/>
            <w:lang w:val="en-US"/>
          </w:rPr>
          <w:t>of objects ref</w:t>
        </w:r>
      </w:ins>
      <w:ins w:id="305" w:author="Kristina Suchotzki" w:date="2018-01-31T11:31:00Z">
        <w:r w:rsidR="00B250F2">
          <w:rPr>
            <w:rFonts w:ascii="Times New Roman" w:hAnsi="Times New Roman" w:cs="Times New Roman"/>
            <w:lang w:val="en-US"/>
          </w:rPr>
          <w:t xml:space="preserve">erenced </w:t>
        </w:r>
      </w:ins>
      <w:r w:rsidRPr="003306B9">
        <w:rPr>
          <w:rFonts w:ascii="Times New Roman" w:hAnsi="Times New Roman" w:cs="Times New Roman"/>
          <w:lang w:val="en-US"/>
        </w:rPr>
        <w:t xml:space="preserve">through the gaze cue of the person in the scene. </w:t>
      </w:r>
      <w:commentRangeStart w:id="306"/>
      <w:r w:rsidRPr="003306B9">
        <w:rPr>
          <w:rFonts w:ascii="Times New Roman" w:hAnsi="Times New Roman" w:cs="Times New Roman"/>
          <w:lang w:val="en-US"/>
        </w:rPr>
        <w:t xml:space="preserve">Moreover, the consistent prioritization of the head and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indirectly suggest a link between these two regions. </w:t>
      </w:r>
      <w:commentRangeEnd w:id="306"/>
      <w:r w:rsidR="00316F2A">
        <w:rPr>
          <w:rStyle w:val="Kommentarzeichen"/>
        </w:rPr>
        <w:commentReference w:id="306"/>
      </w:r>
      <w:r w:rsidRPr="003306B9">
        <w:rPr>
          <w:rFonts w:ascii="Times New Roman" w:hAnsi="Times New Roman" w:cs="Times New Roman"/>
          <w:lang w:val="en-US"/>
        </w:rPr>
        <w:t xml:space="preserve">To investigate a direct relation leaving saccades from the head are examined as well. It is shown that saccades leaving the head are more likely to end on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w:t>
      </w:r>
      <w:commentRangeStart w:id="307"/>
      <w:r w:rsidRPr="003306B9">
        <w:rPr>
          <w:rFonts w:ascii="Times New Roman" w:hAnsi="Times New Roman" w:cs="Times New Roman"/>
          <w:lang w:val="en-US"/>
        </w:rPr>
        <w:t xml:space="preserve">This underlines a direct link between the head and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 xml:space="preserve">object. </w:t>
      </w:r>
      <w:commentRangeEnd w:id="307"/>
      <w:r w:rsidR="00596DED">
        <w:rPr>
          <w:rStyle w:val="Kommentarzeichen"/>
        </w:rPr>
        <w:commentReference w:id="307"/>
      </w:r>
      <w:r w:rsidRPr="003306B9">
        <w:rPr>
          <w:rFonts w:ascii="Times New Roman" w:hAnsi="Times New Roman" w:cs="Times New Roman"/>
          <w:lang w:val="en-US"/>
        </w:rPr>
        <w:t xml:space="preserve">So </w:t>
      </w:r>
      <w:r w:rsidR="00571330" w:rsidRPr="003306B9">
        <w:rPr>
          <w:rFonts w:ascii="Times New Roman" w:hAnsi="Times New Roman" w:cs="Times New Roman"/>
          <w:lang w:val="en-US"/>
        </w:rPr>
        <w:t>far,</w:t>
      </w:r>
      <w:r w:rsidRPr="003306B9">
        <w:rPr>
          <w:rFonts w:ascii="Times New Roman" w:hAnsi="Times New Roman" w:cs="Times New Roman"/>
          <w:lang w:val="en-US"/>
        </w:rPr>
        <w:t xml:space="preserve"> the given results replicate all aspects Zwickel and Võ (2010) demonstrated for the presence of a person</w:t>
      </w:r>
      <w:ins w:id="308" w:author="Kristina Suchotzki" w:date="2018-01-31T11:32:00Z">
        <w:r w:rsidR="005F00EC">
          <w:rPr>
            <w:rFonts w:ascii="Times New Roman" w:hAnsi="Times New Roman" w:cs="Times New Roman"/>
            <w:lang w:val="en-US"/>
          </w:rPr>
          <w:t xml:space="preserve"> compared to a louds</w:t>
        </w:r>
      </w:ins>
      <w:ins w:id="309" w:author="Kristina Suchotzki" w:date="2018-01-31T11:33:00Z">
        <w:r w:rsidR="005F00EC">
          <w:rPr>
            <w:rFonts w:ascii="Times New Roman" w:hAnsi="Times New Roman" w:cs="Times New Roman"/>
            <w:lang w:val="en-US"/>
          </w:rPr>
          <w:t>peaker</w:t>
        </w:r>
      </w:ins>
      <w:r w:rsidRPr="003306B9">
        <w:rPr>
          <w:rFonts w:ascii="Times New Roman" w:hAnsi="Times New Roman" w:cs="Times New Roman"/>
          <w:lang w:val="en-US"/>
        </w:rPr>
        <w:t xml:space="preserve"> in their study. However, this replication included a top-down modulation, used photographic scenes and had considerably more power </w:t>
      </w:r>
      <w:r w:rsidR="00571330" w:rsidRPr="003306B9">
        <w:rPr>
          <w:rFonts w:ascii="Times New Roman" w:hAnsi="Times New Roman" w:cs="Times New Roman"/>
          <w:lang w:val="en-US"/>
        </w:rPr>
        <w:t>than</w:t>
      </w:r>
      <w:r w:rsidRPr="003306B9">
        <w:rPr>
          <w:rFonts w:ascii="Times New Roman" w:hAnsi="Times New Roman" w:cs="Times New Roman"/>
          <w:lang w:val="en-US"/>
        </w:rPr>
        <w:t xml:space="preserve"> the original study. Although it is unclear how the photographs changed the results compared to the computer rendered scenes, the higher power lead to more precise estimation of the </w:t>
      </w:r>
      <w:commentRangeStart w:id="310"/>
      <w:r w:rsidRPr="003306B9">
        <w:rPr>
          <w:rFonts w:ascii="Times New Roman" w:hAnsi="Times New Roman" w:cs="Times New Roman"/>
          <w:lang w:val="en-US"/>
        </w:rPr>
        <w:t>effect sizes</w:t>
      </w:r>
      <w:commentRangeEnd w:id="310"/>
      <w:r w:rsidR="005F00EC">
        <w:rPr>
          <w:rStyle w:val="Kommentarzeichen"/>
        </w:rPr>
        <w:commentReference w:id="310"/>
      </w:r>
      <w:r w:rsidRPr="003306B9">
        <w:rPr>
          <w:rFonts w:ascii="Times New Roman" w:hAnsi="Times New Roman" w:cs="Times New Roman"/>
          <w:lang w:val="en-US"/>
        </w:rPr>
        <w:t xml:space="preserve">. </w:t>
      </w:r>
      <w:commentRangeStart w:id="311"/>
      <w:r w:rsidRPr="003306B9">
        <w:rPr>
          <w:rFonts w:ascii="Times New Roman" w:hAnsi="Times New Roman" w:cs="Times New Roman"/>
          <w:lang w:val="en-US"/>
        </w:rPr>
        <w:t xml:space="preserve">Note, however, that this was not a direct but a conceptual replication, showing that Zwickel and Võ (2010) findings can be generalized from computer rendered to photographic scenes. </w:t>
      </w:r>
      <w:commentRangeEnd w:id="311"/>
      <w:r w:rsidR="005F00EC">
        <w:rPr>
          <w:rStyle w:val="Kommentarzeichen"/>
        </w:rPr>
        <w:commentReference w:id="311"/>
      </w:r>
      <w:r w:rsidRPr="003306B9">
        <w:rPr>
          <w:rFonts w:ascii="Times New Roman" w:hAnsi="Times New Roman" w:cs="Times New Roman"/>
          <w:lang w:val="en-US"/>
        </w:rPr>
        <w:t>Besides replicating, this study aim</w:t>
      </w:r>
      <w:ins w:id="312" w:author="Kristina Suchotzki" w:date="2018-01-31T11:34:00Z">
        <w:r w:rsidR="005F00EC">
          <w:rPr>
            <w:rFonts w:ascii="Times New Roman" w:hAnsi="Times New Roman" w:cs="Times New Roman"/>
            <w:lang w:val="en-US"/>
          </w:rPr>
          <w:t>ed</w:t>
        </w:r>
      </w:ins>
      <w:del w:id="313" w:author="Kristina Suchotzki" w:date="2018-01-31T11:34:00Z">
        <w:r w:rsidRPr="003306B9" w:rsidDel="005F00EC">
          <w:rPr>
            <w:rFonts w:ascii="Times New Roman" w:hAnsi="Times New Roman" w:cs="Times New Roman"/>
            <w:lang w:val="en-US"/>
          </w:rPr>
          <w:delText>s</w:delText>
        </w:r>
      </w:del>
      <w:r w:rsidRPr="003306B9">
        <w:rPr>
          <w:rFonts w:ascii="Times New Roman" w:hAnsi="Times New Roman" w:cs="Times New Roman"/>
          <w:lang w:val="en-US"/>
        </w:rPr>
        <w:t xml:space="preserve"> also at extending the line of research, generalizing it to new stimuli and at testing the </w:t>
      </w:r>
      <w:ins w:id="314" w:author="Kristina Suchotzki" w:date="2018-01-31T11:34:00Z">
        <w:r w:rsidR="005F00EC">
          <w:rPr>
            <w:rFonts w:ascii="Times New Roman" w:hAnsi="Times New Roman" w:cs="Times New Roman"/>
            <w:lang w:val="en-US"/>
          </w:rPr>
          <w:t xml:space="preserve">robustness of the </w:t>
        </w:r>
      </w:ins>
      <w:r w:rsidRPr="003306B9">
        <w:rPr>
          <w:rFonts w:ascii="Times New Roman" w:hAnsi="Times New Roman" w:cs="Times New Roman"/>
          <w:lang w:val="en-US"/>
        </w:rPr>
        <w:t xml:space="preserve">pattern in gaze behavior as it was shown here against top-down modulation, specifically an instructed task prior </w:t>
      </w:r>
      <w:commentRangeStart w:id="315"/>
      <w:del w:id="316" w:author="Kristina Suchotzki" w:date="2018-01-31T11:34:00Z">
        <w:r w:rsidR="00571330" w:rsidRPr="003306B9" w:rsidDel="005F00EC">
          <w:rPr>
            <w:rFonts w:ascii="Times New Roman" w:hAnsi="Times New Roman" w:cs="Times New Roman"/>
            <w:lang w:val="en-US"/>
          </w:rPr>
          <w:delText xml:space="preserve">free </w:delText>
        </w:r>
      </w:del>
      <w:ins w:id="317" w:author="Kristina Suchotzki" w:date="2018-01-31T11:34:00Z">
        <w:r w:rsidR="005F00EC">
          <w:rPr>
            <w:rFonts w:ascii="Times New Roman" w:hAnsi="Times New Roman" w:cs="Times New Roman"/>
            <w:lang w:val="en-US"/>
          </w:rPr>
          <w:t>the</w:t>
        </w:r>
        <w:r w:rsidR="005F00EC" w:rsidRPr="003306B9">
          <w:rPr>
            <w:rFonts w:ascii="Times New Roman" w:hAnsi="Times New Roman" w:cs="Times New Roman"/>
            <w:lang w:val="en-US"/>
          </w:rPr>
          <w:t xml:space="preserve"> </w:t>
        </w:r>
      </w:ins>
      <w:r w:rsidR="00571330" w:rsidRPr="003306B9">
        <w:rPr>
          <w:rFonts w:ascii="Times New Roman" w:hAnsi="Times New Roman" w:cs="Times New Roman"/>
          <w:lang w:val="en-US"/>
        </w:rPr>
        <w:t>viewing</w:t>
      </w:r>
      <w:ins w:id="318" w:author="Kristina Suchotzki" w:date="2018-01-31T11:34:00Z">
        <w:r w:rsidR="005F00EC">
          <w:rPr>
            <w:rFonts w:ascii="Times New Roman" w:hAnsi="Times New Roman" w:cs="Times New Roman"/>
            <w:lang w:val="en-US"/>
          </w:rPr>
          <w:t xml:space="preserve"> of the pictures</w:t>
        </w:r>
        <w:commentRangeEnd w:id="315"/>
        <w:r w:rsidR="005F00EC">
          <w:rPr>
            <w:rStyle w:val="Kommentarzeichen"/>
          </w:rPr>
          <w:commentReference w:id="315"/>
        </w:r>
      </w:ins>
      <w:r w:rsidRPr="003306B9">
        <w:rPr>
          <w:rFonts w:ascii="Times New Roman" w:hAnsi="Times New Roman" w:cs="Times New Roman"/>
          <w:lang w:val="en-US"/>
        </w:rPr>
        <w:t>. Unsurprisingly the task scores show, that observer, who knew about the free-recall task in advance perform better in recalling items. More interesting</w:t>
      </w:r>
      <w:ins w:id="319" w:author="Kristina Suchotzki" w:date="2018-01-31T11:35:00Z">
        <w:r w:rsidR="005F00EC">
          <w:rPr>
            <w:rFonts w:ascii="Times New Roman" w:hAnsi="Times New Roman" w:cs="Times New Roman"/>
            <w:lang w:val="en-US"/>
          </w:rPr>
          <w:t>ly</w:t>
        </w:r>
      </w:ins>
      <w:r w:rsidRPr="003306B9">
        <w:rPr>
          <w:rFonts w:ascii="Times New Roman" w:hAnsi="Times New Roman" w:cs="Times New Roman"/>
          <w:lang w:val="en-US"/>
        </w:rPr>
        <w:t xml:space="preserve">, viewing behavior was different depending on instruction group. Specifically, observer pay </w:t>
      </w:r>
      <w:ins w:id="320" w:author="Kristina Suchotzki" w:date="2018-01-31T11:36:00Z">
        <w:r w:rsidR="005F00EC">
          <w:rPr>
            <w:rFonts w:ascii="Times New Roman" w:hAnsi="Times New Roman" w:cs="Times New Roman"/>
            <w:lang w:val="en-US"/>
          </w:rPr>
          <w:t xml:space="preserve">in general </w:t>
        </w:r>
      </w:ins>
      <w:r w:rsidRPr="003306B9">
        <w:rPr>
          <w:rFonts w:ascii="Times New Roman" w:hAnsi="Times New Roman" w:cs="Times New Roman"/>
          <w:lang w:val="en-US"/>
        </w:rPr>
        <w:t xml:space="preserve">more attention to objects when they received the instruction prior to the viewing part, and at the same </w:t>
      </w:r>
      <w:r w:rsidR="00571330" w:rsidRPr="003306B9">
        <w:rPr>
          <w:rFonts w:ascii="Times New Roman" w:hAnsi="Times New Roman" w:cs="Times New Roman"/>
          <w:lang w:val="en-US"/>
        </w:rPr>
        <w:t>time,</w:t>
      </w:r>
      <w:r w:rsidRPr="003306B9">
        <w:rPr>
          <w:rFonts w:ascii="Times New Roman" w:hAnsi="Times New Roman" w:cs="Times New Roman"/>
          <w:lang w:val="en-US"/>
        </w:rPr>
        <w:t xml:space="preserve"> the head loses some of its natural salience. Both findings are consistent over all measures. These findings </w:t>
      </w:r>
      <w:r w:rsidR="00EE2CB4" w:rsidRPr="003306B9">
        <w:rPr>
          <w:rFonts w:ascii="Times New Roman" w:hAnsi="Times New Roman" w:cs="Times New Roman"/>
          <w:lang w:val="en-US"/>
        </w:rPr>
        <w:t>suggest</w:t>
      </w:r>
      <w:r w:rsidRPr="003306B9">
        <w:rPr>
          <w:rFonts w:ascii="Times New Roman" w:hAnsi="Times New Roman" w:cs="Times New Roman"/>
          <w:lang w:val="en-US"/>
        </w:rPr>
        <w:t xml:space="preserve"> that observers with instruction had a more systematic gaze pattern, where they preferred </w:t>
      </w:r>
      <w:ins w:id="321" w:author="Kristina Suchotzki" w:date="2018-01-31T11:36:00Z">
        <w:r w:rsidR="0042546E">
          <w:rPr>
            <w:rFonts w:ascii="Times New Roman" w:hAnsi="Times New Roman" w:cs="Times New Roman"/>
            <w:lang w:val="en-US"/>
          </w:rPr>
          <w:t xml:space="preserve">all </w:t>
        </w:r>
      </w:ins>
      <w:r w:rsidRPr="003306B9">
        <w:rPr>
          <w:rFonts w:ascii="Times New Roman" w:hAnsi="Times New Roman" w:cs="Times New Roman"/>
          <w:lang w:val="en-US"/>
        </w:rPr>
        <w:t xml:space="preserve">task relevant objects. </w:t>
      </w:r>
      <w:commentRangeStart w:id="322"/>
      <w:r w:rsidRPr="003306B9">
        <w:rPr>
          <w:rFonts w:ascii="Times New Roman" w:hAnsi="Times New Roman" w:cs="Times New Roman"/>
          <w:b/>
          <w:lang w:val="en-US"/>
        </w:rPr>
        <w:t>However, no interaction between top-down modulation and reference of an object can be found.</w:t>
      </w:r>
    </w:p>
    <w:p w14:paraId="489F169D" w14:textId="16E34FF4" w:rsidR="005A2998" w:rsidRDefault="00415F19" w:rsidP="000B7152">
      <w:pPr>
        <w:ind w:left="12" w:firstLine="585"/>
        <w:rPr>
          <w:rFonts w:ascii="Times New Roman" w:hAnsi="Times New Roman" w:cs="Times New Roman"/>
          <w:lang w:val="en-US"/>
        </w:rPr>
      </w:pPr>
      <w:r w:rsidRPr="003306B9">
        <w:rPr>
          <w:rFonts w:ascii="Times New Roman" w:hAnsi="Times New Roman" w:cs="Times New Roman"/>
          <w:lang w:val="en-US"/>
        </w:rPr>
        <w:t>Consistent for social attention as well as joint attention, prioritization in all measurements remain</w:t>
      </w:r>
      <w:ins w:id="323" w:author="Kristina Suchotzki" w:date="2018-01-31T11:38:00Z">
        <w:r w:rsidR="00AE6D6B">
          <w:rPr>
            <w:rFonts w:ascii="Times New Roman" w:hAnsi="Times New Roman" w:cs="Times New Roman"/>
            <w:lang w:val="en-US"/>
          </w:rPr>
          <w:t>ed</w:t>
        </w:r>
      </w:ins>
      <w:r w:rsidRPr="003306B9">
        <w:rPr>
          <w:rFonts w:ascii="Times New Roman" w:hAnsi="Times New Roman" w:cs="Times New Roman"/>
          <w:lang w:val="en-US"/>
        </w:rPr>
        <w:t xml:space="preserve"> stable </w:t>
      </w:r>
      <w:del w:id="324" w:author="Kristina Suchotzki" w:date="2018-01-31T11:39:00Z">
        <w:r w:rsidRPr="003306B9" w:rsidDel="00A32140">
          <w:rPr>
            <w:rFonts w:ascii="Times New Roman" w:hAnsi="Times New Roman" w:cs="Times New Roman"/>
            <w:lang w:val="en-US"/>
          </w:rPr>
          <w:delText xml:space="preserve">against </w:delText>
        </w:r>
      </w:del>
      <w:ins w:id="325" w:author="Kristina Suchotzki" w:date="2018-01-31T11:39:00Z">
        <w:r w:rsidR="00A32140">
          <w:rPr>
            <w:rFonts w:ascii="Times New Roman" w:hAnsi="Times New Roman" w:cs="Times New Roman"/>
            <w:lang w:val="en-US"/>
          </w:rPr>
          <w:t>also in</w:t>
        </w:r>
        <w:r w:rsidR="00A32140" w:rsidRPr="003306B9">
          <w:rPr>
            <w:rFonts w:ascii="Times New Roman" w:hAnsi="Times New Roman" w:cs="Times New Roman"/>
            <w:lang w:val="en-US"/>
          </w:rPr>
          <w:t xml:space="preserve"> </w:t>
        </w:r>
      </w:ins>
      <w:r w:rsidRPr="003306B9">
        <w:rPr>
          <w:rFonts w:ascii="Times New Roman" w:hAnsi="Times New Roman" w:cs="Times New Roman"/>
          <w:lang w:val="en-US"/>
        </w:rPr>
        <w:t>the memory task instruction</w:t>
      </w:r>
      <w:ins w:id="326" w:author="Kristina Suchotzki" w:date="2018-01-31T11:39:00Z">
        <w:r w:rsidR="00A32140">
          <w:rPr>
            <w:rFonts w:ascii="Times New Roman" w:hAnsi="Times New Roman" w:cs="Times New Roman"/>
            <w:lang w:val="en-US"/>
          </w:rPr>
          <w:t xml:space="preserve"> group</w:t>
        </w:r>
      </w:ins>
      <w:r w:rsidRPr="003306B9">
        <w:rPr>
          <w:rFonts w:ascii="Times New Roman" w:hAnsi="Times New Roman" w:cs="Times New Roman"/>
          <w:lang w:val="en-US"/>
        </w:rPr>
        <w:t xml:space="preserve">. The prioritization shown for the head </w:t>
      </w:r>
      <w:r w:rsidR="00EE2CB4" w:rsidRPr="003306B9">
        <w:rPr>
          <w:rFonts w:ascii="Times New Roman" w:hAnsi="Times New Roman" w:cs="Times New Roman"/>
          <w:lang w:val="en-US"/>
        </w:rPr>
        <w:t>and</w:t>
      </w:r>
      <w:r w:rsidRPr="003306B9">
        <w:rPr>
          <w:rFonts w:ascii="Times New Roman" w:hAnsi="Times New Roman" w:cs="Times New Roman"/>
          <w:lang w:val="en-US"/>
        </w:rPr>
        <w:t xml:space="preserve"> for the </w:t>
      </w:r>
      <w:r w:rsidRPr="003306B9">
        <w:rPr>
          <w:rFonts w:ascii="Times New Roman" w:hAnsi="Times New Roman" w:cs="Times New Roman"/>
          <w:i/>
          <w:lang w:val="en-US"/>
        </w:rPr>
        <w:t xml:space="preserve">referenced </w:t>
      </w:r>
      <w:r w:rsidRPr="003306B9">
        <w:rPr>
          <w:rFonts w:ascii="Times New Roman" w:hAnsi="Times New Roman" w:cs="Times New Roman"/>
          <w:lang w:val="en-US"/>
        </w:rPr>
        <w:t>object was unaffected by the given top-down modulation. The attentional guidance of social and joint attentional processes can be seen, even when observers investigate the scene more systematic. This evidence provides support for the automaticity and reflexivness of joint and social attentional effects, even when the observer voluntarily aims at scanning the scene systematically. Nevertheless, observer with instructed free-recall task performed better</w:t>
      </w:r>
      <w:ins w:id="327" w:author="Kristina Suchotzki" w:date="2018-01-31T11:40:00Z">
        <w:r w:rsidR="00A32140">
          <w:rPr>
            <w:rFonts w:ascii="Times New Roman" w:hAnsi="Times New Roman" w:cs="Times New Roman"/>
            <w:lang w:val="en-US"/>
          </w:rPr>
          <w:t xml:space="preserve"> in the subsequent memory test (?)</w:t>
        </w:r>
      </w:ins>
      <w:r w:rsidRPr="003306B9">
        <w:rPr>
          <w:rFonts w:ascii="Times New Roman" w:hAnsi="Times New Roman" w:cs="Times New Roman"/>
          <w:lang w:val="en-US"/>
        </w:rPr>
        <w:t xml:space="preserve">. However, the contribution of the attentional reallocation remains unclear. In particular, </w:t>
      </w:r>
      <w:r w:rsidRPr="003306B9">
        <w:rPr>
          <w:rFonts w:ascii="Times New Roman" w:hAnsi="Times New Roman" w:cs="Times New Roman"/>
          <w:b/>
          <w:lang w:val="en-US"/>
        </w:rPr>
        <w:t>whether an object was cued or not by the person, did not influence its probability being recalled</w:t>
      </w:r>
      <w:r w:rsidRPr="003306B9">
        <w:rPr>
          <w:rFonts w:ascii="Times New Roman" w:hAnsi="Times New Roman" w:cs="Times New Roman"/>
          <w:lang w:val="en-US"/>
        </w:rPr>
        <w:t>. This is in contrast to the increased attention referenced objects receive. That is partially inconsistent with the hypothesis, which stated correct that scene processing changes, but the actual link is missing that the change in processing for solving the task can be explained from the attentional reallocation of attention. Even as it is assumed, these findings do not indicate a link between spent attentional resources and performance for recall</w:t>
      </w:r>
      <w:commentRangeEnd w:id="322"/>
      <w:r w:rsidR="00D82922">
        <w:rPr>
          <w:rStyle w:val="Kommentarzeichen"/>
        </w:rPr>
        <w:commentReference w:id="322"/>
      </w:r>
      <w:r w:rsidRPr="003306B9">
        <w:rPr>
          <w:rFonts w:ascii="Times New Roman" w:hAnsi="Times New Roman" w:cs="Times New Roman"/>
          <w:lang w:val="en-US"/>
        </w:rPr>
        <w:t>. Overall, the results provide additional support to previous findings that attention is shifted reflexively where other persons are looking at (e.g. Ristic &amp; K</w:t>
      </w:r>
      <w:r w:rsidR="0019708B">
        <w:rPr>
          <w:rFonts w:ascii="Times New Roman" w:hAnsi="Times New Roman" w:cs="Times New Roman"/>
          <w:lang w:val="en-US"/>
        </w:rPr>
        <w:t xml:space="preserve">ingstone, 2005, Hayward et al. </w:t>
      </w:r>
      <w:r w:rsidRPr="003306B9">
        <w:rPr>
          <w:rFonts w:ascii="Times New Roman" w:hAnsi="Times New Roman" w:cs="Times New Roman"/>
          <w:lang w:val="en-US"/>
        </w:rPr>
        <w:t>2017). This evidence, which was previously extended to free viewing of static naturalistic scenes by Zwickel and Võ (</w:t>
      </w:r>
      <w:r w:rsidR="00EE2CB4" w:rsidRPr="003306B9">
        <w:rPr>
          <w:rFonts w:ascii="Times New Roman" w:hAnsi="Times New Roman" w:cs="Times New Roman"/>
          <w:lang w:val="en-US"/>
        </w:rPr>
        <w:t>2010),</w:t>
      </w:r>
      <w:r w:rsidRPr="003306B9">
        <w:rPr>
          <w:rFonts w:ascii="Times New Roman" w:hAnsi="Times New Roman" w:cs="Times New Roman"/>
          <w:lang w:val="en-US"/>
        </w:rPr>
        <w:t xml:space="preserve"> is </w:t>
      </w:r>
      <w:r w:rsidR="00EE2CB4" w:rsidRPr="003306B9">
        <w:rPr>
          <w:rFonts w:ascii="Times New Roman" w:hAnsi="Times New Roman" w:cs="Times New Roman"/>
          <w:lang w:val="en-US"/>
        </w:rPr>
        <w:t>shown</w:t>
      </w:r>
      <w:r w:rsidRPr="003306B9">
        <w:rPr>
          <w:rFonts w:ascii="Times New Roman" w:hAnsi="Times New Roman" w:cs="Times New Roman"/>
          <w:lang w:val="en-US"/>
        </w:rPr>
        <w:t xml:space="preserve"> to be robust against top-down modulation. Even when attentional allocation changes due to a more systematic viewing pattern, social and joint attentional shifts are still affected by the mere presence of a person, comparable as if the observers perform unbiased free viewing. All in all, our results indicate that the mere presence of other human beings as well as their gaze orientation have a strong impact on attentional exploration. The observed attentional guidance of the gaze was so robust to resist even top-down modulation. It is concluded that attentional guidance by social attentional and joint attentional trigger is very robust.</w:t>
      </w:r>
    </w:p>
    <w:p w14:paraId="1A336E89" w14:textId="77777777" w:rsidR="005A2998" w:rsidRDefault="005A2998">
      <w:pPr>
        <w:spacing w:after="160" w:line="259" w:lineRule="auto"/>
        <w:ind w:left="0" w:firstLine="0"/>
        <w:rPr>
          <w:rFonts w:ascii="Times New Roman" w:hAnsi="Times New Roman" w:cs="Times New Roman"/>
          <w:lang w:val="en-US"/>
        </w:rPr>
      </w:pPr>
      <w:r>
        <w:rPr>
          <w:rFonts w:ascii="Times New Roman" w:hAnsi="Times New Roman" w:cs="Times New Roman"/>
          <w:lang w:val="en-US"/>
        </w:rPr>
        <w:br w:type="page"/>
      </w:r>
    </w:p>
    <w:p w14:paraId="42244E05" w14:textId="77777777" w:rsidR="00581A1A" w:rsidRPr="003306B9" w:rsidRDefault="00415F19" w:rsidP="003306B9">
      <w:pPr>
        <w:pStyle w:val="berschrift1"/>
      </w:pPr>
      <w:r w:rsidRPr="003306B9">
        <w:t>References</w:t>
      </w:r>
    </w:p>
    <w:p w14:paraId="05D1DDE7" w14:textId="77777777" w:rsidR="00581A1A" w:rsidRPr="0019708B"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Aust, F., &amp; Barth, M. (2017). </w:t>
      </w:r>
      <w:r w:rsidRPr="0019708B">
        <w:rPr>
          <w:rFonts w:ascii="Times New Roman" w:hAnsi="Times New Roman" w:cs="Times New Roman"/>
          <w:lang w:val="en-US"/>
        </w:rPr>
        <w:t>papaja: Create APA manuscripts with R Markdown</w:t>
      </w:r>
      <w:r w:rsidRPr="003306B9">
        <w:rPr>
          <w:rFonts w:ascii="Times New Roman" w:hAnsi="Times New Roman" w:cs="Times New Roman"/>
          <w:lang w:val="en-US"/>
        </w:rPr>
        <w:t>.</w:t>
      </w:r>
      <w:r w:rsidR="0019708B">
        <w:rPr>
          <w:rFonts w:ascii="Times New Roman" w:hAnsi="Times New Roman" w:cs="Times New Roman"/>
          <w:lang w:val="en-US"/>
        </w:rPr>
        <w:t xml:space="preserve"> </w:t>
      </w:r>
      <w:r w:rsidRPr="0019708B">
        <w:rPr>
          <w:rFonts w:ascii="Times New Roman" w:hAnsi="Times New Roman" w:cs="Times New Roman"/>
          <w:lang w:val="en-US"/>
        </w:rPr>
        <w:t xml:space="preserve">Retrieved from </w:t>
      </w:r>
      <w:r w:rsidR="00214DBF">
        <w:fldChar w:fldCharType="begin"/>
      </w:r>
      <w:r w:rsidR="00214DBF" w:rsidRPr="008E03E1">
        <w:rPr>
          <w:lang w:val="en-US"/>
          <w:rPrChange w:id="328" w:author="Kristina Suchotzki" w:date="2018-01-19T10:11:00Z">
            <w:rPr/>
          </w:rPrChange>
        </w:rPr>
        <w:instrText xml:space="preserve"> HYPERLINK "https://github.com/crsh/papaja" \h </w:instrText>
      </w:r>
      <w:r w:rsidR="00214DBF">
        <w:fldChar w:fldCharType="separate"/>
      </w:r>
      <w:r w:rsidRPr="0019708B">
        <w:rPr>
          <w:rFonts w:ascii="Times New Roman" w:hAnsi="Times New Roman" w:cs="Times New Roman"/>
          <w:lang w:val="en-US"/>
        </w:rPr>
        <w:t>https://github.com/crsh/papaja</w:t>
      </w:r>
      <w:r w:rsidR="00214DBF">
        <w:rPr>
          <w:rFonts w:ascii="Times New Roman" w:hAnsi="Times New Roman" w:cs="Times New Roman"/>
          <w:lang w:val="en-US"/>
        </w:rPr>
        <w:fldChar w:fldCharType="end"/>
      </w:r>
    </w:p>
    <w:p w14:paraId="5F3A905A" w14:textId="77777777" w:rsidR="00581A1A" w:rsidRPr="003306B9" w:rsidRDefault="00415F19" w:rsidP="0019708B">
      <w:pPr>
        <w:ind w:left="732" w:hanging="720"/>
        <w:rPr>
          <w:rFonts w:ascii="Times New Roman" w:hAnsi="Times New Roman" w:cs="Times New Roman"/>
          <w:lang w:val="en-US"/>
        </w:rPr>
      </w:pPr>
      <w:r w:rsidRPr="0019708B">
        <w:rPr>
          <w:rFonts w:ascii="Times New Roman" w:hAnsi="Times New Roman" w:cs="Times New Roman"/>
          <w:lang w:val="en-US"/>
        </w:rPr>
        <w:t>Bache, S. M., &amp; Wickham, H. (2014). Magrittr: A forward-pipe operator for r</w:t>
      </w:r>
      <w:r w:rsidRPr="003306B9">
        <w:rPr>
          <w:rFonts w:ascii="Times New Roman" w:hAnsi="Times New Roman" w:cs="Times New Roman"/>
          <w:lang w:val="en-US"/>
        </w:rPr>
        <w:t xml:space="preserve">. Retrieved from </w:t>
      </w:r>
      <w:r w:rsidR="00214DBF">
        <w:fldChar w:fldCharType="begin"/>
      </w:r>
      <w:r w:rsidR="00214DBF" w:rsidRPr="008E03E1">
        <w:rPr>
          <w:lang w:val="en-US"/>
          <w:rPrChange w:id="329" w:author="Kristina Suchotzki" w:date="2018-01-19T10:11:00Z">
            <w:rPr/>
          </w:rPrChange>
        </w:rPr>
        <w:instrText xml:space="preserve"> HYPERLINK "https://CRAN.R-project.org/package=magrittr" \h </w:instrText>
      </w:r>
      <w:r w:rsidR="00214DBF">
        <w:fldChar w:fldCharType="separate"/>
      </w:r>
      <w:r w:rsidRPr="0019708B">
        <w:rPr>
          <w:rFonts w:ascii="Times New Roman" w:hAnsi="Times New Roman" w:cs="Times New Roman"/>
          <w:lang w:val="en-US"/>
        </w:rPr>
        <w:t>https://CRAN.R-project.org/package=magrittr</w:t>
      </w:r>
      <w:r w:rsidR="00214DBF">
        <w:rPr>
          <w:rFonts w:ascii="Times New Roman" w:hAnsi="Times New Roman" w:cs="Times New Roman"/>
          <w:lang w:val="en-US"/>
        </w:rPr>
        <w:fldChar w:fldCharType="end"/>
      </w:r>
    </w:p>
    <w:p w14:paraId="64C0B7B1" w14:textId="77777777" w:rsidR="00581A1A" w:rsidRPr="0019708B"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Bates, D., &amp; Maechler, M. (2017). </w:t>
      </w:r>
      <w:r w:rsidRPr="0019708B">
        <w:rPr>
          <w:rFonts w:ascii="Times New Roman" w:hAnsi="Times New Roman" w:cs="Times New Roman"/>
          <w:lang w:val="en-US"/>
        </w:rPr>
        <w:t>Matrix: Sparse and dense matrix classes and methods</w:t>
      </w:r>
      <w:r w:rsidRPr="003306B9">
        <w:rPr>
          <w:rFonts w:ascii="Times New Roman" w:hAnsi="Times New Roman" w:cs="Times New Roman"/>
          <w:lang w:val="en-US"/>
        </w:rPr>
        <w:t>.</w:t>
      </w:r>
      <w:r w:rsidR="0019708B">
        <w:rPr>
          <w:rFonts w:ascii="Times New Roman" w:hAnsi="Times New Roman" w:cs="Times New Roman"/>
          <w:lang w:val="en-US"/>
        </w:rPr>
        <w:t xml:space="preserve"> </w:t>
      </w:r>
      <w:r w:rsidRPr="0019708B">
        <w:rPr>
          <w:rFonts w:ascii="Times New Roman" w:hAnsi="Times New Roman" w:cs="Times New Roman"/>
          <w:lang w:val="en-US"/>
        </w:rPr>
        <w:t xml:space="preserve">Retrieved from </w:t>
      </w:r>
      <w:r w:rsidR="0065568F">
        <w:fldChar w:fldCharType="begin"/>
      </w:r>
      <w:r w:rsidR="0065568F" w:rsidRPr="00290FE2">
        <w:rPr>
          <w:lang w:val="en-GB"/>
          <w:rPrChange w:id="330" w:author="Jonas Großekathöfer" w:date="2018-02-19T09:39:00Z">
            <w:rPr/>
          </w:rPrChange>
        </w:rPr>
        <w:instrText xml:space="preserve"> HYPERLINK "https://CRAN.R-project.org/package=Matrix" \h </w:instrText>
      </w:r>
      <w:r w:rsidR="0065568F">
        <w:fldChar w:fldCharType="separate"/>
      </w:r>
      <w:r w:rsidRPr="0019708B">
        <w:rPr>
          <w:rFonts w:ascii="Times New Roman" w:hAnsi="Times New Roman" w:cs="Times New Roman"/>
          <w:lang w:val="en-US"/>
        </w:rPr>
        <w:t>https://CRAN.R-project.org/package=Matrix</w:t>
      </w:r>
      <w:r w:rsidR="0065568F">
        <w:rPr>
          <w:rFonts w:ascii="Times New Roman" w:hAnsi="Times New Roman" w:cs="Times New Roman"/>
          <w:lang w:val="en-US"/>
        </w:rPr>
        <w:fldChar w:fldCharType="end"/>
      </w:r>
    </w:p>
    <w:p w14:paraId="5053E9D3" w14:textId="77777777" w:rsidR="00581A1A" w:rsidRPr="003306B9" w:rsidRDefault="00415F19">
      <w:pPr>
        <w:ind w:left="732" w:hanging="720"/>
        <w:rPr>
          <w:rFonts w:ascii="Times New Roman" w:hAnsi="Times New Roman" w:cs="Times New Roman"/>
          <w:lang w:val="en-US"/>
        </w:rPr>
      </w:pPr>
      <w:r w:rsidRPr="00290FE2">
        <w:rPr>
          <w:rFonts w:ascii="Times New Roman" w:hAnsi="Times New Roman" w:cs="Times New Roman"/>
          <w:lang w:val="en-GB"/>
          <w:rPrChange w:id="331" w:author="Jonas Großekathöfer" w:date="2018-02-19T09:39:00Z">
            <w:rPr>
              <w:rFonts w:ascii="Times New Roman" w:hAnsi="Times New Roman" w:cs="Times New Roman"/>
            </w:rPr>
          </w:rPrChange>
        </w:rPr>
        <w:t xml:space="preserve">Bates, D., Mächler, M., Bolker, B., &amp; Walker, S. (2015). </w:t>
      </w:r>
      <w:r w:rsidRPr="003306B9">
        <w:rPr>
          <w:rFonts w:ascii="Times New Roman" w:hAnsi="Times New Roman" w:cs="Times New Roman"/>
          <w:lang w:val="en-US"/>
        </w:rPr>
        <w:t xml:space="preserve">Fitting linear mixed-effects models using lme4. </w:t>
      </w:r>
      <w:r w:rsidRPr="0019708B">
        <w:rPr>
          <w:rFonts w:ascii="Times New Roman" w:hAnsi="Times New Roman" w:cs="Times New Roman"/>
          <w:lang w:val="en-US"/>
        </w:rPr>
        <w:t>Journal of Statistical Software</w:t>
      </w:r>
      <w:r w:rsidRPr="003306B9">
        <w:rPr>
          <w:rFonts w:ascii="Times New Roman" w:hAnsi="Times New Roman" w:cs="Times New Roman"/>
          <w:lang w:val="en-US"/>
        </w:rPr>
        <w:t xml:space="preserve">, </w:t>
      </w:r>
      <w:r w:rsidRPr="0019708B">
        <w:rPr>
          <w:rFonts w:ascii="Times New Roman" w:hAnsi="Times New Roman" w:cs="Times New Roman"/>
          <w:lang w:val="en-US"/>
        </w:rPr>
        <w:t>67</w:t>
      </w:r>
      <w:r w:rsidRPr="003306B9">
        <w:rPr>
          <w:rFonts w:ascii="Times New Roman" w:hAnsi="Times New Roman" w:cs="Times New Roman"/>
          <w:lang w:val="en-US"/>
        </w:rPr>
        <w:t>(1), 1–48. doi:</w:t>
      </w:r>
      <w:r w:rsidR="00214DBF">
        <w:fldChar w:fldCharType="begin"/>
      </w:r>
      <w:r w:rsidR="00214DBF" w:rsidRPr="002620D5">
        <w:rPr>
          <w:lang w:val="en-US"/>
          <w:rPrChange w:id="332" w:author="Kristina Suchotzki" w:date="2018-01-19T10:08:00Z">
            <w:rPr/>
          </w:rPrChange>
        </w:rPr>
        <w:instrText xml:space="preserve"> HYPERLINK "https://doi.org/10.18637/jss.v067.i01" \h </w:instrText>
      </w:r>
      <w:r w:rsidR="00214DBF">
        <w:fldChar w:fldCharType="separate"/>
      </w:r>
      <w:r w:rsidRPr="0019708B">
        <w:rPr>
          <w:rFonts w:ascii="Times New Roman" w:hAnsi="Times New Roman" w:cs="Times New Roman"/>
          <w:lang w:val="en-US"/>
        </w:rPr>
        <w:t>10.18637/jss.v067.i01</w:t>
      </w:r>
      <w:r w:rsidR="00214DBF">
        <w:rPr>
          <w:rFonts w:ascii="Times New Roman" w:hAnsi="Times New Roman" w:cs="Times New Roman"/>
          <w:lang w:val="en-US"/>
        </w:rPr>
        <w:fldChar w:fldCharType="end"/>
      </w:r>
    </w:p>
    <w:p w14:paraId="3E3E2C67"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Birmingham, E., Bischof, W. F., &amp; Kingstone, A. (2008). Gaze selection in complex social scenes. </w:t>
      </w:r>
      <w:r w:rsidRPr="0019708B">
        <w:rPr>
          <w:rFonts w:ascii="Times New Roman" w:hAnsi="Times New Roman" w:cs="Times New Roman"/>
          <w:lang w:val="en-US"/>
        </w:rPr>
        <w:t>Visual Cognition</w:t>
      </w:r>
      <w:r w:rsidRPr="003306B9">
        <w:rPr>
          <w:rFonts w:ascii="Times New Roman" w:hAnsi="Times New Roman" w:cs="Times New Roman"/>
          <w:lang w:val="en-US"/>
        </w:rPr>
        <w:t xml:space="preserve">, </w:t>
      </w:r>
      <w:r w:rsidRPr="0019708B">
        <w:rPr>
          <w:rFonts w:ascii="Times New Roman" w:hAnsi="Times New Roman" w:cs="Times New Roman"/>
          <w:lang w:val="en-US"/>
        </w:rPr>
        <w:t>16</w:t>
      </w:r>
      <w:r w:rsidRPr="003306B9">
        <w:rPr>
          <w:rFonts w:ascii="Times New Roman" w:hAnsi="Times New Roman" w:cs="Times New Roman"/>
          <w:lang w:val="en-US"/>
        </w:rPr>
        <w:t>(2-3), 341–355. doi:</w:t>
      </w:r>
      <w:r w:rsidR="00214DBF">
        <w:fldChar w:fldCharType="begin"/>
      </w:r>
      <w:r w:rsidR="00214DBF" w:rsidRPr="002620D5">
        <w:rPr>
          <w:lang w:val="en-US"/>
          <w:rPrChange w:id="333" w:author="Kristina Suchotzki" w:date="2018-01-19T10:08:00Z">
            <w:rPr/>
          </w:rPrChange>
        </w:rPr>
        <w:instrText xml:space="preserve"> HYPERLINK "https://doi.org/10.1080/13506280701434532" \h </w:instrText>
      </w:r>
      <w:r w:rsidR="00214DBF">
        <w:fldChar w:fldCharType="separate"/>
      </w:r>
      <w:r w:rsidRPr="0019708B">
        <w:rPr>
          <w:rFonts w:ascii="Times New Roman" w:hAnsi="Times New Roman" w:cs="Times New Roman"/>
          <w:lang w:val="en-US"/>
        </w:rPr>
        <w:t>10.1080/13506280701434532</w:t>
      </w:r>
      <w:r w:rsidR="00214DBF">
        <w:rPr>
          <w:rFonts w:ascii="Times New Roman" w:hAnsi="Times New Roman" w:cs="Times New Roman"/>
          <w:lang w:val="en-US"/>
        </w:rPr>
        <w:fldChar w:fldCharType="end"/>
      </w:r>
    </w:p>
    <w:p w14:paraId="723A42B5" w14:textId="77777777" w:rsidR="00581A1A" w:rsidRPr="0019708B"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Castelhano, M. S., Wieth, M., &amp; Henderson, J. M. (2007). I see what you see: Eye movements in real-world scenes are affected by perceived direction of gaze. In </w:t>
      </w:r>
      <w:r w:rsidRPr="0019708B">
        <w:rPr>
          <w:rFonts w:ascii="Times New Roman" w:hAnsi="Times New Roman" w:cs="Times New Roman"/>
          <w:lang w:val="en-US"/>
        </w:rPr>
        <w:t xml:space="preserve">International workshop on attention in cognitive systems </w:t>
      </w:r>
      <w:r w:rsidRPr="003306B9">
        <w:rPr>
          <w:rFonts w:ascii="Times New Roman" w:hAnsi="Times New Roman" w:cs="Times New Roman"/>
          <w:lang w:val="en-US"/>
        </w:rPr>
        <w:t>(Vol. 3, pp. 251–262).</w:t>
      </w:r>
      <w:r w:rsidR="0019708B">
        <w:rPr>
          <w:rFonts w:ascii="Times New Roman" w:hAnsi="Times New Roman" w:cs="Times New Roman"/>
          <w:lang w:val="en-US"/>
        </w:rPr>
        <w:t xml:space="preserve"> </w:t>
      </w:r>
      <w:r w:rsidRPr="003306B9">
        <w:rPr>
          <w:rFonts w:ascii="Times New Roman" w:hAnsi="Times New Roman" w:cs="Times New Roman"/>
          <w:lang w:val="en-US"/>
        </w:rPr>
        <w:t>Springer; Association for Research in Vision; Ophthalmology (ARVO).</w:t>
      </w:r>
      <w:r w:rsidR="0019708B">
        <w:rPr>
          <w:rFonts w:ascii="Times New Roman" w:hAnsi="Times New Roman" w:cs="Times New Roman"/>
          <w:lang w:val="en-US"/>
        </w:rPr>
        <w:t xml:space="preserve"> </w:t>
      </w:r>
      <w:r w:rsidRPr="0019708B">
        <w:rPr>
          <w:rFonts w:ascii="Times New Roman" w:hAnsi="Times New Roman" w:cs="Times New Roman"/>
          <w:lang w:val="en-US"/>
        </w:rPr>
        <w:t>doi:</w:t>
      </w:r>
      <w:r w:rsidR="00214DBF">
        <w:fldChar w:fldCharType="begin"/>
      </w:r>
      <w:r w:rsidR="00214DBF" w:rsidRPr="002620D5">
        <w:rPr>
          <w:lang w:val="en-US"/>
          <w:rPrChange w:id="334" w:author="Kristina Suchotzki" w:date="2018-01-19T10:08:00Z">
            <w:rPr/>
          </w:rPrChange>
        </w:rPr>
        <w:instrText xml:space="preserve"> HYPERLINK "https://doi.org/10.1167/3.9.307" \h </w:instrText>
      </w:r>
      <w:r w:rsidR="00214DBF">
        <w:fldChar w:fldCharType="separate"/>
      </w:r>
      <w:r w:rsidRPr="0019708B">
        <w:rPr>
          <w:rFonts w:ascii="Times New Roman" w:hAnsi="Times New Roman" w:cs="Times New Roman"/>
          <w:lang w:val="en-US"/>
        </w:rPr>
        <w:t>10.1167/3.9.307</w:t>
      </w:r>
      <w:r w:rsidR="00214DBF">
        <w:rPr>
          <w:rFonts w:ascii="Times New Roman" w:hAnsi="Times New Roman" w:cs="Times New Roman"/>
          <w:lang w:val="en-US"/>
        </w:rPr>
        <w:fldChar w:fldCharType="end"/>
      </w:r>
    </w:p>
    <w:p w14:paraId="401E0B0C"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Driver, J., Davis, G., Ricciardelli, P., Kidd, P., Maxwell, E., &amp; Baron-Cohen, S. (1999). Gaze perception triggers reflexive visuospatial orienting. </w:t>
      </w:r>
      <w:r w:rsidRPr="0019708B">
        <w:rPr>
          <w:rFonts w:ascii="Times New Roman" w:hAnsi="Times New Roman" w:cs="Times New Roman"/>
          <w:lang w:val="en-US"/>
        </w:rPr>
        <w:t>Visual Cognition</w:t>
      </w:r>
      <w:r w:rsidRPr="003306B9">
        <w:rPr>
          <w:rFonts w:ascii="Times New Roman" w:hAnsi="Times New Roman" w:cs="Times New Roman"/>
          <w:lang w:val="en-US"/>
        </w:rPr>
        <w:t xml:space="preserve">, </w:t>
      </w:r>
      <w:r w:rsidRPr="0019708B">
        <w:rPr>
          <w:rFonts w:ascii="Times New Roman" w:hAnsi="Times New Roman" w:cs="Times New Roman"/>
          <w:lang w:val="en-US"/>
        </w:rPr>
        <w:t>6</w:t>
      </w:r>
      <w:r w:rsidRPr="003306B9">
        <w:rPr>
          <w:rFonts w:ascii="Times New Roman" w:hAnsi="Times New Roman" w:cs="Times New Roman"/>
          <w:lang w:val="en-US"/>
        </w:rPr>
        <w:t>(5), 509–540.</w:t>
      </w:r>
      <w:r w:rsidR="0019708B">
        <w:rPr>
          <w:rFonts w:ascii="Times New Roman" w:hAnsi="Times New Roman" w:cs="Times New Roman"/>
          <w:lang w:val="en-US"/>
        </w:rPr>
        <w:t xml:space="preserve"> </w:t>
      </w:r>
      <w:r w:rsidRPr="003306B9">
        <w:rPr>
          <w:rFonts w:ascii="Times New Roman" w:hAnsi="Times New Roman" w:cs="Times New Roman"/>
          <w:lang w:val="en-US"/>
        </w:rPr>
        <w:t>doi:</w:t>
      </w:r>
      <w:r w:rsidR="00214DBF">
        <w:fldChar w:fldCharType="begin"/>
      </w:r>
      <w:r w:rsidR="00214DBF" w:rsidRPr="002620D5">
        <w:rPr>
          <w:lang w:val="en-US"/>
          <w:rPrChange w:id="335" w:author="Kristina Suchotzki" w:date="2018-01-19T10:08:00Z">
            <w:rPr/>
          </w:rPrChange>
        </w:rPr>
        <w:instrText xml:space="preserve"> HYPERLINK "https://doi.org/10.1080/135062899394920" \h </w:instrText>
      </w:r>
      <w:r w:rsidR="00214DBF">
        <w:fldChar w:fldCharType="separate"/>
      </w:r>
      <w:r w:rsidRPr="0019708B">
        <w:rPr>
          <w:rFonts w:ascii="Times New Roman" w:hAnsi="Times New Roman" w:cs="Times New Roman"/>
          <w:lang w:val="en-US"/>
        </w:rPr>
        <w:t>10.1080/135062899394920</w:t>
      </w:r>
      <w:r w:rsidR="00214DBF">
        <w:rPr>
          <w:rFonts w:ascii="Times New Roman" w:hAnsi="Times New Roman" w:cs="Times New Roman"/>
          <w:lang w:val="en-US"/>
        </w:rPr>
        <w:fldChar w:fldCharType="end"/>
      </w:r>
    </w:p>
    <w:p w14:paraId="5B9A9769" w14:textId="77777777" w:rsidR="00581A1A" w:rsidRPr="0019708B"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Foulsham, T., Cheng, J. T., Tracy, J. L., Henrich, J., &amp; Kingstone, A. (2010). Gaze allocation in a dynamic situation: Effects of social status and speaking. </w:t>
      </w:r>
      <w:r w:rsidRPr="0019708B">
        <w:rPr>
          <w:rFonts w:ascii="Times New Roman" w:hAnsi="Times New Roman" w:cs="Times New Roman"/>
          <w:lang w:val="en-US"/>
        </w:rPr>
        <w:t>Cognition</w:t>
      </w:r>
      <w:r w:rsidRPr="003306B9">
        <w:rPr>
          <w:rFonts w:ascii="Times New Roman" w:hAnsi="Times New Roman" w:cs="Times New Roman"/>
          <w:lang w:val="en-US"/>
        </w:rPr>
        <w:t>,</w:t>
      </w:r>
      <w:r w:rsidR="0019708B">
        <w:rPr>
          <w:rFonts w:ascii="Times New Roman" w:hAnsi="Times New Roman" w:cs="Times New Roman"/>
          <w:lang w:val="en-US"/>
        </w:rPr>
        <w:t xml:space="preserve"> </w:t>
      </w:r>
      <w:r w:rsidRPr="0019708B">
        <w:rPr>
          <w:rFonts w:ascii="Times New Roman" w:hAnsi="Times New Roman" w:cs="Times New Roman"/>
          <w:lang w:val="en-US"/>
        </w:rPr>
        <w:t>117(3), 319–331. doi:</w:t>
      </w:r>
      <w:r w:rsidR="00214DBF">
        <w:fldChar w:fldCharType="begin"/>
      </w:r>
      <w:r w:rsidR="00214DBF" w:rsidRPr="008E03E1">
        <w:rPr>
          <w:lang w:val="en-US"/>
          <w:rPrChange w:id="336" w:author="Kristina Suchotzki" w:date="2018-01-19T10:11:00Z">
            <w:rPr/>
          </w:rPrChange>
        </w:rPr>
        <w:instrText xml:space="preserve"> HYPERLINK "https://doi.org/10.1016/j.cognition.2010.09.003" \h </w:instrText>
      </w:r>
      <w:r w:rsidR="00214DBF">
        <w:fldChar w:fldCharType="separate"/>
      </w:r>
      <w:r w:rsidRPr="0019708B">
        <w:rPr>
          <w:rFonts w:ascii="Times New Roman" w:hAnsi="Times New Roman" w:cs="Times New Roman"/>
          <w:lang w:val="en-US"/>
        </w:rPr>
        <w:t>10.1016/j.cognition.2010.09.003</w:t>
      </w:r>
      <w:r w:rsidR="00214DBF">
        <w:rPr>
          <w:rFonts w:ascii="Times New Roman" w:hAnsi="Times New Roman" w:cs="Times New Roman"/>
          <w:lang w:val="en-US"/>
        </w:rPr>
        <w:fldChar w:fldCharType="end"/>
      </w:r>
    </w:p>
    <w:p w14:paraId="54AF7EFF"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Fox, J., &amp; Weisberg, S. (2011). </w:t>
      </w:r>
      <w:r w:rsidRPr="0019708B">
        <w:rPr>
          <w:rFonts w:ascii="Times New Roman" w:hAnsi="Times New Roman" w:cs="Times New Roman"/>
          <w:lang w:val="en-US"/>
        </w:rPr>
        <w:t xml:space="preserve">An R companion to applied regression </w:t>
      </w:r>
      <w:r w:rsidRPr="003306B9">
        <w:rPr>
          <w:rFonts w:ascii="Times New Roman" w:hAnsi="Times New Roman" w:cs="Times New Roman"/>
          <w:lang w:val="en-US"/>
        </w:rPr>
        <w:t xml:space="preserve">(Second.). Thousand Oaks CA: Sage. Retrieved from </w:t>
      </w:r>
      <w:r w:rsidR="00214DBF">
        <w:fldChar w:fldCharType="begin"/>
      </w:r>
      <w:r w:rsidR="00214DBF" w:rsidRPr="008E03E1">
        <w:rPr>
          <w:lang w:val="en-US"/>
          <w:rPrChange w:id="337" w:author="Kristina Suchotzki" w:date="2018-01-19T10:11:00Z">
            <w:rPr/>
          </w:rPrChange>
        </w:rPr>
        <w:instrText xml:space="preserve"> HYPERLINK "http://socserv.socsci.mcmaster.ca/jfox/Books/Companion" \h </w:instrText>
      </w:r>
      <w:r w:rsidR="00214DBF">
        <w:fldChar w:fldCharType="separate"/>
      </w:r>
      <w:r w:rsidRPr="0019708B">
        <w:rPr>
          <w:rFonts w:ascii="Times New Roman" w:hAnsi="Times New Roman" w:cs="Times New Roman"/>
          <w:lang w:val="en-US"/>
        </w:rPr>
        <w:t>http://socserv.socsci.mcmaster.ca/jfox/Books/Companion</w:t>
      </w:r>
      <w:r w:rsidR="00214DBF">
        <w:rPr>
          <w:rFonts w:ascii="Times New Roman" w:hAnsi="Times New Roman" w:cs="Times New Roman"/>
          <w:lang w:val="en-US"/>
        </w:rPr>
        <w:fldChar w:fldCharType="end"/>
      </w:r>
    </w:p>
    <w:p w14:paraId="6BA7CD08"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Freeth, M., Foulsham, T., &amp; Kingstone, A. (2013). What affects social attention? Social presence, eye contact and autistic traits. </w:t>
      </w:r>
      <w:r w:rsidRPr="0019708B">
        <w:rPr>
          <w:rFonts w:ascii="Times New Roman" w:hAnsi="Times New Roman" w:cs="Times New Roman"/>
          <w:lang w:val="en-US"/>
        </w:rPr>
        <w:t>PLoS ONE</w:t>
      </w:r>
      <w:r w:rsidRPr="003306B9">
        <w:rPr>
          <w:rFonts w:ascii="Times New Roman" w:hAnsi="Times New Roman" w:cs="Times New Roman"/>
          <w:lang w:val="en-US"/>
        </w:rPr>
        <w:t xml:space="preserve">, </w:t>
      </w:r>
      <w:r w:rsidRPr="0019708B">
        <w:rPr>
          <w:rFonts w:ascii="Times New Roman" w:hAnsi="Times New Roman" w:cs="Times New Roman"/>
          <w:lang w:val="en-US"/>
        </w:rPr>
        <w:t>8</w:t>
      </w:r>
      <w:r w:rsidR="0019708B">
        <w:rPr>
          <w:rFonts w:ascii="Times New Roman" w:hAnsi="Times New Roman" w:cs="Times New Roman"/>
          <w:lang w:val="en-US"/>
        </w:rPr>
        <w:t xml:space="preserve">(1), e53286. </w:t>
      </w:r>
      <w:r w:rsidRPr="003306B9">
        <w:rPr>
          <w:rFonts w:ascii="Times New Roman" w:hAnsi="Times New Roman" w:cs="Times New Roman"/>
          <w:lang w:val="en-US"/>
        </w:rPr>
        <w:t>doi:</w:t>
      </w:r>
      <w:r w:rsidR="00214DBF">
        <w:fldChar w:fldCharType="begin"/>
      </w:r>
      <w:r w:rsidR="00214DBF" w:rsidRPr="002620D5">
        <w:rPr>
          <w:lang w:val="en-US"/>
          <w:rPrChange w:id="338" w:author="Kristina Suchotzki" w:date="2018-01-19T10:08:00Z">
            <w:rPr/>
          </w:rPrChange>
        </w:rPr>
        <w:instrText xml:space="preserve"> HYPERLINK "https://doi.org/10.1371/journal.pone.0053286" \h </w:instrText>
      </w:r>
      <w:r w:rsidR="00214DBF">
        <w:fldChar w:fldCharType="separate"/>
      </w:r>
      <w:r w:rsidRPr="0019708B">
        <w:rPr>
          <w:rFonts w:ascii="Times New Roman" w:hAnsi="Times New Roman" w:cs="Times New Roman"/>
          <w:lang w:val="en-US"/>
        </w:rPr>
        <w:t>10.1371/journal.pone.0053286</w:t>
      </w:r>
      <w:r w:rsidR="00214DBF">
        <w:rPr>
          <w:rFonts w:ascii="Times New Roman" w:hAnsi="Times New Roman" w:cs="Times New Roman"/>
          <w:lang w:val="en-US"/>
        </w:rPr>
        <w:fldChar w:fldCharType="end"/>
      </w:r>
    </w:p>
    <w:p w14:paraId="1F71A84A"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Friesen, C. K., &amp; Kingstone, A. (1998). The eyes have it! Reflexive orienting is triggered by nonpredictive gaze. </w:t>
      </w:r>
      <w:r w:rsidRPr="0019708B">
        <w:rPr>
          <w:rFonts w:ascii="Times New Roman" w:hAnsi="Times New Roman" w:cs="Times New Roman"/>
          <w:lang w:val="en-US"/>
        </w:rPr>
        <w:t>Psychonomic Bulletin &amp; Review</w:t>
      </w:r>
      <w:r w:rsidRPr="003306B9">
        <w:rPr>
          <w:rFonts w:ascii="Times New Roman" w:hAnsi="Times New Roman" w:cs="Times New Roman"/>
          <w:lang w:val="en-US"/>
        </w:rPr>
        <w:t xml:space="preserve">, </w:t>
      </w:r>
      <w:r w:rsidRPr="0019708B">
        <w:rPr>
          <w:rFonts w:ascii="Times New Roman" w:hAnsi="Times New Roman" w:cs="Times New Roman"/>
          <w:lang w:val="en-US"/>
        </w:rPr>
        <w:t>5</w:t>
      </w:r>
      <w:r w:rsidRPr="003306B9">
        <w:rPr>
          <w:rFonts w:ascii="Times New Roman" w:hAnsi="Times New Roman" w:cs="Times New Roman"/>
          <w:lang w:val="en-US"/>
        </w:rPr>
        <w:t>(3), 490–495.</w:t>
      </w:r>
      <w:r w:rsidR="0019708B">
        <w:rPr>
          <w:rFonts w:ascii="Times New Roman" w:hAnsi="Times New Roman" w:cs="Times New Roman"/>
          <w:lang w:val="en-US"/>
        </w:rPr>
        <w:t xml:space="preserve"> </w:t>
      </w:r>
      <w:r w:rsidRPr="003306B9">
        <w:rPr>
          <w:rFonts w:ascii="Times New Roman" w:hAnsi="Times New Roman" w:cs="Times New Roman"/>
          <w:lang w:val="en-US"/>
        </w:rPr>
        <w:t>doi:</w:t>
      </w:r>
      <w:r w:rsidR="00214DBF">
        <w:fldChar w:fldCharType="begin"/>
      </w:r>
      <w:r w:rsidR="00214DBF" w:rsidRPr="002620D5">
        <w:rPr>
          <w:lang w:val="en-US"/>
          <w:rPrChange w:id="339" w:author="Kristina Suchotzki" w:date="2018-01-19T10:08:00Z">
            <w:rPr/>
          </w:rPrChange>
        </w:rPr>
        <w:instrText xml:space="preserve"> HYPERLINK "https://doi.org/10.3758/BF03208827" \h </w:instrText>
      </w:r>
      <w:r w:rsidR="00214DBF">
        <w:fldChar w:fldCharType="separate"/>
      </w:r>
      <w:r w:rsidRPr="0019708B">
        <w:rPr>
          <w:rFonts w:ascii="Times New Roman" w:hAnsi="Times New Roman" w:cs="Times New Roman"/>
          <w:lang w:val="en-US"/>
        </w:rPr>
        <w:t>10.3758/BF03208827</w:t>
      </w:r>
      <w:r w:rsidR="00214DBF">
        <w:rPr>
          <w:rFonts w:ascii="Times New Roman" w:hAnsi="Times New Roman" w:cs="Times New Roman"/>
          <w:lang w:val="en-US"/>
        </w:rPr>
        <w:fldChar w:fldCharType="end"/>
      </w:r>
    </w:p>
    <w:p w14:paraId="6651E670"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Hayward, D. A., Voorhies, W., Morris, J. L., Capozzi, F., &amp; Ristic, J. (2017). Staring reality in the face: A comparison of social attention across laboratory and real world measures suggests little common ground. </w:t>
      </w:r>
      <w:r w:rsidRPr="0019708B">
        <w:rPr>
          <w:rFonts w:ascii="Times New Roman" w:hAnsi="Times New Roman" w:cs="Times New Roman"/>
          <w:lang w:val="en-US"/>
        </w:rPr>
        <w:t>Canadian Journal of Experimental Psychology/Revue Canadienne de Psychologie Expérimentale</w:t>
      </w:r>
      <w:r w:rsidRPr="003306B9">
        <w:rPr>
          <w:rFonts w:ascii="Times New Roman" w:hAnsi="Times New Roman" w:cs="Times New Roman"/>
          <w:lang w:val="en-US"/>
        </w:rPr>
        <w:t xml:space="preserve">, </w:t>
      </w:r>
      <w:r w:rsidRPr="0019708B">
        <w:rPr>
          <w:rFonts w:ascii="Times New Roman" w:hAnsi="Times New Roman" w:cs="Times New Roman"/>
          <w:lang w:val="en-US"/>
        </w:rPr>
        <w:t>71</w:t>
      </w:r>
      <w:r w:rsidRPr="003306B9">
        <w:rPr>
          <w:rFonts w:ascii="Times New Roman" w:hAnsi="Times New Roman" w:cs="Times New Roman"/>
          <w:lang w:val="en-US"/>
        </w:rPr>
        <w:t>(3), 212–225.</w:t>
      </w:r>
      <w:r w:rsidR="0019708B">
        <w:rPr>
          <w:rFonts w:ascii="Times New Roman" w:hAnsi="Times New Roman" w:cs="Times New Roman"/>
          <w:lang w:val="en-US"/>
        </w:rPr>
        <w:t xml:space="preserve"> </w:t>
      </w:r>
      <w:r w:rsidRPr="003306B9">
        <w:rPr>
          <w:rFonts w:ascii="Times New Roman" w:hAnsi="Times New Roman" w:cs="Times New Roman"/>
          <w:lang w:val="en-US"/>
        </w:rPr>
        <w:t>doi:</w:t>
      </w:r>
      <w:r w:rsidR="00214DBF">
        <w:fldChar w:fldCharType="begin"/>
      </w:r>
      <w:r w:rsidR="00214DBF" w:rsidRPr="002620D5">
        <w:rPr>
          <w:lang w:val="en-US"/>
          <w:rPrChange w:id="340" w:author="Kristina Suchotzki" w:date="2018-01-19T10:08:00Z">
            <w:rPr/>
          </w:rPrChange>
        </w:rPr>
        <w:instrText xml:space="preserve"> HYPERLINK "https://doi.org/10.1037/cep0000117" \h </w:instrText>
      </w:r>
      <w:r w:rsidR="00214DBF">
        <w:fldChar w:fldCharType="separate"/>
      </w:r>
      <w:r w:rsidRPr="0019708B">
        <w:rPr>
          <w:rFonts w:ascii="Times New Roman" w:hAnsi="Times New Roman" w:cs="Times New Roman"/>
          <w:lang w:val="en-US"/>
        </w:rPr>
        <w:t>10.1037/cep0000117</w:t>
      </w:r>
      <w:r w:rsidR="00214DBF">
        <w:rPr>
          <w:rFonts w:ascii="Times New Roman" w:hAnsi="Times New Roman" w:cs="Times New Roman"/>
          <w:lang w:val="en-US"/>
        </w:rPr>
        <w:fldChar w:fldCharType="end"/>
      </w:r>
    </w:p>
    <w:p w14:paraId="6F02426F" w14:textId="77777777" w:rsidR="00581A1A" w:rsidRPr="003306B9" w:rsidRDefault="00415F19">
      <w:pPr>
        <w:ind w:left="732" w:hanging="720"/>
        <w:rPr>
          <w:rFonts w:ascii="Times New Roman" w:hAnsi="Times New Roman" w:cs="Times New Roman"/>
          <w:lang w:val="en-US"/>
        </w:rPr>
      </w:pPr>
      <w:r w:rsidRPr="003306B9">
        <w:rPr>
          <w:rFonts w:ascii="Times New Roman" w:hAnsi="Times New Roman" w:cs="Times New Roman"/>
          <w:lang w:val="en-US"/>
        </w:rPr>
        <w:t xml:space="preserve">Henry, L., &amp; Wickham, H. (2017). </w:t>
      </w:r>
      <w:r w:rsidRPr="0019708B">
        <w:rPr>
          <w:rFonts w:ascii="Times New Roman" w:hAnsi="Times New Roman" w:cs="Times New Roman"/>
          <w:lang w:val="en-US"/>
        </w:rPr>
        <w:t>Purrr: Functional programming tools</w:t>
      </w:r>
      <w:r w:rsidRPr="003306B9">
        <w:rPr>
          <w:rFonts w:ascii="Times New Roman" w:hAnsi="Times New Roman" w:cs="Times New Roman"/>
          <w:lang w:val="en-US"/>
        </w:rPr>
        <w:t xml:space="preserve">. Retrieved from </w:t>
      </w:r>
      <w:r w:rsidR="0065568F">
        <w:fldChar w:fldCharType="begin"/>
      </w:r>
      <w:r w:rsidR="0065568F" w:rsidRPr="00290FE2">
        <w:rPr>
          <w:lang w:val="en-GB"/>
          <w:rPrChange w:id="341" w:author="Jonas Großekathöfer" w:date="2018-02-19T09:39:00Z">
            <w:rPr/>
          </w:rPrChange>
        </w:rPr>
        <w:instrText xml:space="preserve"> HYPERLINK "https://CRAN.R-project.org/package=purrr" \h </w:instrText>
      </w:r>
      <w:r w:rsidR="0065568F">
        <w:fldChar w:fldCharType="separate"/>
      </w:r>
      <w:r w:rsidRPr="0019708B">
        <w:rPr>
          <w:rFonts w:ascii="Times New Roman" w:hAnsi="Times New Roman" w:cs="Times New Roman"/>
          <w:lang w:val="en-US"/>
        </w:rPr>
        <w:t>https://CRAN.R-project.org/package=purrr</w:t>
      </w:r>
      <w:r w:rsidR="0065568F">
        <w:rPr>
          <w:rFonts w:ascii="Times New Roman" w:hAnsi="Times New Roman" w:cs="Times New Roman"/>
          <w:lang w:val="en-US"/>
        </w:rPr>
        <w:fldChar w:fldCharType="end"/>
      </w:r>
    </w:p>
    <w:p w14:paraId="44BB7DCE"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Itier, R. J., &amp; Batty, M. (2009). Neural bases of eye and gaze processing: The core of social cognition. </w:t>
      </w:r>
      <w:r w:rsidRPr="0019708B">
        <w:rPr>
          <w:rFonts w:ascii="Times New Roman" w:hAnsi="Times New Roman" w:cs="Times New Roman"/>
          <w:lang w:val="en-US"/>
        </w:rPr>
        <w:t>Neuroscience &amp; Biobehavioral Reviews</w:t>
      </w:r>
      <w:r w:rsidRPr="003306B9">
        <w:rPr>
          <w:rFonts w:ascii="Times New Roman" w:hAnsi="Times New Roman" w:cs="Times New Roman"/>
          <w:lang w:val="en-US"/>
        </w:rPr>
        <w:t xml:space="preserve">, </w:t>
      </w:r>
      <w:r w:rsidRPr="0019708B">
        <w:rPr>
          <w:rFonts w:ascii="Times New Roman" w:hAnsi="Times New Roman" w:cs="Times New Roman"/>
          <w:lang w:val="en-US"/>
        </w:rPr>
        <w:t>33</w:t>
      </w:r>
      <w:r w:rsidRPr="003306B9">
        <w:rPr>
          <w:rFonts w:ascii="Times New Roman" w:hAnsi="Times New Roman" w:cs="Times New Roman"/>
          <w:lang w:val="en-US"/>
        </w:rPr>
        <w:t>(6), 843–863.</w:t>
      </w:r>
      <w:r w:rsidR="0019708B">
        <w:rPr>
          <w:rFonts w:ascii="Times New Roman" w:hAnsi="Times New Roman" w:cs="Times New Roman"/>
          <w:lang w:val="en-US"/>
        </w:rPr>
        <w:t xml:space="preserve"> </w:t>
      </w:r>
      <w:r w:rsidRPr="003306B9">
        <w:rPr>
          <w:rFonts w:ascii="Times New Roman" w:hAnsi="Times New Roman" w:cs="Times New Roman"/>
          <w:lang w:val="en-US"/>
        </w:rPr>
        <w:t>doi:</w:t>
      </w:r>
      <w:r w:rsidR="00214DBF">
        <w:fldChar w:fldCharType="begin"/>
      </w:r>
      <w:r w:rsidR="00214DBF" w:rsidRPr="008E03E1">
        <w:rPr>
          <w:lang w:val="en-US"/>
          <w:rPrChange w:id="342" w:author="Kristina Suchotzki" w:date="2018-01-19T10:11:00Z">
            <w:rPr/>
          </w:rPrChange>
        </w:rPr>
        <w:instrText xml:space="preserve"> HYPERLINK "https://doi.org/10.1016/j.neubiorev.2009.02.004" \h </w:instrText>
      </w:r>
      <w:r w:rsidR="00214DBF">
        <w:fldChar w:fldCharType="separate"/>
      </w:r>
      <w:r w:rsidRPr="0019708B">
        <w:rPr>
          <w:rFonts w:ascii="Times New Roman" w:hAnsi="Times New Roman" w:cs="Times New Roman"/>
          <w:lang w:val="en-US"/>
        </w:rPr>
        <w:t>10.1016/j.neubiorev.2009.02.004</w:t>
      </w:r>
      <w:r w:rsidR="00214DBF">
        <w:rPr>
          <w:rFonts w:ascii="Times New Roman" w:hAnsi="Times New Roman" w:cs="Times New Roman"/>
          <w:lang w:val="en-US"/>
        </w:rPr>
        <w:fldChar w:fldCharType="end"/>
      </w:r>
    </w:p>
    <w:p w14:paraId="67D62DD0"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Kassambara, A. (2017). </w:t>
      </w:r>
      <w:r w:rsidRPr="0019708B">
        <w:rPr>
          <w:rFonts w:ascii="Times New Roman" w:hAnsi="Times New Roman" w:cs="Times New Roman"/>
          <w:lang w:val="en-US"/>
        </w:rPr>
        <w:t>Ggpubr: ’Ggplot2’ based publication ready plots</w:t>
      </w:r>
      <w:r w:rsidRPr="003306B9">
        <w:rPr>
          <w:rFonts w:ascii="Times New Roman" w:hAnsi="Times New Roman" w:cs="Times New Roman"/>
          <w:lang w:val="en-US"/>
        </w:rPr>
        <w:t xml:space="preserve">. Retrieved from </w:t>
      </w:r>
      <w:r w:rsidR="0065568F">
        <w:fldChar w:fldCharType="begin"/>
      </w:r>
      <w:r w:rsidR="0065568F" w:rsidRPr="00290FE2">
        <w:rPr>
          <w:lang w:val="en-GB"/>
          <w:rPrChange w:id="343" w:author="Jonas Großekathöfer" w:date="2018-02-19T09:39:00Z">
            <w:rPr/>
          </w:rPrChange>
        </w:rPr>
        <w:instrText xml:space="preserve"> HYPERLINK "https://CRAN.R-project.org/package=ggpubr" \h </w:instrText>
      </w:r>
      <w:r w:rsidR="0065568F">
        <w:fldChar w:fldCharType="separate"/>
      </w:r>
      <w:r w:rsidRPr="0019708B">
        <w:rPr>
          <w:rFonts w:ascii="Times New Roman" w:hAnsi="Times New Roman" w:cs="Times New Roman"/>
          <w:lang w:val="en-US"/>
        </w:rPr>
        <w:t>https://CRAN.R-project.org/package=ggpubr</w:t>
      </w:r>
      <w:r w:rsidR="0065568F">
        <w:rPr>
          <w:rFonts w:ascii="Times New Roman" w:hAnsi="Times New Roman" w:cs="Times New Roman"/>
          <w:lang w:val="en-US"/>
        </w:rPr>
        <w:fldChar w:fldCharType="end"/>
      </w:r>
    </w:p>
    <w:p w14:paraId="1EA86692"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Laidlaw, K. E. W., Foulsham, T., Kuhn, G., &amp; Kingstone, A. (2011). Potential social interactions are important to social attention. </w:t>
      </w:r>
      <w:r w:rsidRPr="0019708B">
        <w:rPr>
          <w:rFonts w:ascii="Times New Roman" w:hAnsi="Times New Roman" w:cs="Times New Roman"/>
          <w:lang w:val="en-US"/>
        </w:rPr>
        <w:t>Proceedings of the National Academy of Sciences</w:t>
      </w:r>
      <w:r w:rsidRPr="003306B9">
        <w:rPr>
          <w:rFonts w:ascii="Times New Roman" w:hAnsi="Times New Roman" w:cs="Times New Roman"/>
          <w:lang w:val="en-US"/>
        </w:rPr>
        <w:t xml:space="preserve">, </w:t>
      </w:r>
      <w:r w:rsidRPr="0019708B">
        <w:rPr>
          <w:rFonts w:ascii="Times New Roman" w:hAnsi="Times New Roman" w:cs="Times New Roman"/>
          <w:lang w:val="en-US"/>
        </w:rPr>
        <w:t>108</w:t>
      </w:r>
      <w:r w:rsidRPr="003306B9">
        <w:rPr>
          <w:rFonts w:ascii="Times New Roman" w:hAnsi="Times New Roman" w:cs="Times New Roman"/>
          <w:lang w:val="en-US"/>
        </w:rPr>
        <w:t>(14), 5548–5553. doi:</w:t>
      </w:r>
      <w:r w:rsidR="00214DBF">
        <w:fldChar w:fldCharType="begin"/>
      </w:r>
      <w:r w:rsidR="00214DBF" w:rsidRPr="002620D5">
        <w:rPr>
          <w:lang w:val="en-US"/>
          <w:rPrChange w:id="344" w:author="Kristina Suchotzki" w:date="2018-01-19T10:08:00Z">
            <w:rPr/>
          </w:rPrChange>
        </w:rPr>
        <w:instrText xml:space="preserve"> HYPERLINK "https://doi.org/10.1073/pnas.1017022108" \h </w:instrText>
      </w:r>
      <w:r w:rsidR="00214DBF">
        <w:fldChar w:fldCharType="separate"/>
      </w:r>
      <w:r w:rsidRPr="0019708B">
        <w:rPr>
          <w:rFonts w:ascii="Times New Roman" w:hAnsi="Times New Roman" w:cs="Times New Roman"/>
          <w:lang w:val="en-US"/>
        </w:rPr>
        <w:t>10.1073/pnas.1017022108</w:t>
      </w:r>
      <w:r w:rsidR="00214DBF">
        <w:rPr>
          <w:rFonts w:ascii="Times New Roman" w:hAnsi="Times New Roman" w:cs="Times New Roman"/>
          <w:lang w:val="en-US"/>
        </w:rPr>
        <w:fldChar w:fldCharType="end"/>
      </w:r>
    </w:p>
    <w:p w14:paraId="3D73B8FE" w14:textId="77777777" w:rsidR="00581A1A" w:rsidRPr="003306B9" w:rsidRDefault="00415F19" w:rsidP="0019708B">
      <w:pPr>
        <w:ind w:left="732" w:hanging="720"/>
        <w:rPr>
          <w:rFonts w:ascii="Times New Roman" w:hAnsi="Times New Roman" w:cs="Times New Roman"/>
          <w:lang w:val="en-US"/>
        </w:rPr>
      </w:pPr>
      <w:r w:rsidRPr="001E6705">
        <w:rPr>
          <w:rFonts w:ascii="Times New Roman" w:hAnsi="Times New Roman" w:cs="Times New Roman"/>
        </w:rPr>
        <w:t xml:space="preserve">Langton, S. R. H., &amp; Bruce, V. (2000). </w:t>
      </w:r>
      <w:r w:rsidRPr="003306B9">
        <w:rPr>
          <w:rFonts w:ascii="Times New Roman" w:hAnsi="Times New Roman" w:cs="Times New Roman"/>
          <w:lang w:val="en-US"/>
        </w:rPr>
        <w:t xml:space="preserve">You must see the point: Automatic processing of cues to the direction of social attention. </w:t>
      </w:r>
      <w:r w:rsidRPr="0019708B">
        <w:rPr>
          <w:rFonts w:ascii="Times New Roman" w:hAnsi="Times New Roman" w:cs="Times New Roman"/>
          <w:lang w:val="en-US"/>
        </w:rPr>
        <w:t>Journal of Experimental Psychology: Human</w:t>
      </w:r>
      <w:r w:rsidR="0019708B" w:rsidRPr="0019708B">
        <w:rPr>
          <w:rFonts w:ascii="Times New Roman" w:hAnsi="Times New Roman" w:cs="Times New Roman"/>
          <w:lang w:val="en-US"/>
        </w:rPr>
        <w:t xml:space="preserve"> </w:t>
      </w:r>
      <w:r w:rsidRPr="0019708B">
        <w:rPr>
          <w:rFonts w:ascii="Times New Roman" w:hAnsi="Times New Roman" w:cs="Times New Roman"/>
          <w:lang w:val="en-US"/>
        </w:rPr>
        <w:t>Perception and Performance</w:t>
      </w:r>
      <w:r w:rsidRPr="003306B9">
        <w:rPr>
          <w:rFonts w:ascii="Times New Roman" w:hAnsi="Times New Roman" w:cs="Times New Roman"/>
          <w:lang w:val="en-US"/>
        </w:rPr>
        <w:t xml:space="preserve">, </w:t>
      </w:r>
      <w:r w:rsidRPr="0019708B">
        <w:rPr>
          <w:rFonts w:ascii="Times New Roman" w:hAnsi="Times New Roman" w:cs="Times New Roman"/>
          <w:lang w:val="en-US"/>
        </w:rPr>
        <w:t>26</w:t>
      </w:r>
      <w:r w:rsidRPr="003306B9">
        <w:rPr>
          <w:rFonts w:ascii="Times New Roman" w:hAnsi="Times New Roman" w:cs="Times New Roman"/>
          <w:lang w:val="en-US"/>
        </w:rPr>
        <w:t>(2), 747–757. doi:</w:t>
      </w:r>
      <w:r w:rsidR="00214DBF">
        <w:fldChar w:fldCharType="begin"/>
      </w:r>
      <w:r w:rsidR="00214DBF" w:rsidRPr="002620D5">
        <w:rPr>
          <w:lang w:val="en-US"/>
          <w:rPrChange w:id="345" w:author="Kristina Suchotzki" w:date="2018-01-19T10:08:00Z">
            <w:rPr/>
          </w:rPrChange>
        </w:rPr>
        <w:instrText xml:space="preserve"> HYPERLINK "https://doi.org/10.1037/0096-1523.26.2.747" \h </w:instrText>
      </w:r>
      <w:r w:rsidR="00214DBF">
        <w:fldChar w:fldCharType="separate"/>
      </w:r>
      <w:r w:rsidRPr="0019708B">
        <w:rPr>
          <w:rFonts w:ascii="Times New Roman" w:hAnsi="Times New Roman" w:cs="Times New Roman"/>
          <w:lang w:val="en-US"/>
        </w:rPr>
        <w:t>10.1037/0096-1523.26.2.747</w:t>
      </w:r>
      <w:r w:rsidR="00214DBF">
        <w:rPr>
          <w:rFonts w:ascii="Times New Roman" w:hAnsi="Times New Roman" w:cs="Times New Roman"/>
          <w:lang w:val="en-US"/>
        </w:rPr>
        <w:fldChar w:fldCharType="end"/>
      </w:r>
    </w:p>
    <w:p w14:paraId="1B8CCCD4"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Langton, S. R. H., McIntyre, A. H., Hancock, P. J. B., &amp; Leder, H. (2017). Saccades and smooth pursuit eye movements trigger equivalent gaze-cued orienting effects. </w:t>
      </w:r>
      <w:r w:rsidRPr="0019708B">
        <w:rPr>
          <w:rFonts w:ascii="Times New Roman" w:hAnsi="Times New Roman" w:cs="Times New Roman"/>
          <w:lang w:val="en-US"/>
        </w:rPr>
        <w:t>The</w:t>
      </w:r>
      <w:r w:rsidR="0019708B" w:rsidRPr="0019708B">
        <w:rPr>
          <w:rFonts w:ascii="Times New Roman" w:hAnsi="Times New Roman" w:cs="Times New Roman"/>
          <w:lang w:val="en-US"/>
        </w:rPr>
        <w:t xml:space="preserve"> </w:t>
      </w:r>
      <w:r w:rsidRPr="0019708B">
        <w:rPr>
          <w:rFonts w:ascii="Times New Roman" w:hAnsi="Times New Roman" w:cs="Times New Roman"/>
          <w:lang w:val="en-US"/>
        </w:rPr>
        <w:t>Quarterly Journal of Experimental Psychology</w:t>
      </w:r>
      <w:r w:rsidRPr="003306B9">
        <w:rPr>
          <w:rFonts w:ascii="Times New Roman" w:hAnsi="Times New Roman" w:cs="Times New Roman"/>
          <w:lang w:val="en-US"/>
        </w:rPr>
        <w:t>, (just-accepted), 1–30.</w:t>
      </w:r>
      <w:r w:rsidR="0019708B">
        <w:rPr>
          <w:rFonts w:ascii="Times New Roman" w:hAnsi="Times New Roman" w:cs="Times New Roman"/>
          <w:lang w:val="en-US"/>
        </w:rPr>
        <w:t xml:space="preserve"> </w:t>
      </w:r>
      <w:r w:rsidRPr="003306B9">
        <w:rPr>
          <w:rFonts w:ascii="Times New Roman" w:hAnsi="Times New Roman" w:cs="Times New Roman"/>
          <w:lang w:val="en-US"/>
        </w:rPr>
        <w:t>doi:</w:t>
      </w:r>
      <w:r w:rsidR="00214DBF">
        <w:fldChar w:fldCharType="begin"/>
      </w:r>
      <w:r w:rsidR="00214DBF" w:rsidRPr="008E03E1">
        <w:rPr>
          <w:lang w:val="en-US"/>
          <w:rPrChange w:id="346" w:author="Kristina Suchotzki" w:date="2018-01-19T10:11:00Z">
            <w:rPr/>
          </w:rPrChange>
        </w:rPr>
        <w:instrText xml:space="preserve"> HYPERLINK "https://doi.org/10.1080/17470218.2017.1362703" \h </w:instrText>
      </w:r>
      <w:r w:rsidR="00214DBF">
        <w:fldChar w:fldCharType="separate"/>
      </w:r>
      <w:r w:rsidRPr="0019708B">
        <w:rPr>
          <w:rFonts w:ascii="Times New Roman" w:hAnsi="Times New Roman" w:cs="Times New Roman"/>
          <w:lang w:val="en-US"/>
        </w:rPr>
        <w:t>10.1080/17470218.2017.1362703</w:t>
      </w:r>
      <w:r w:rsidR="00214DBF">
        <w:rPr>
          <w:rFonts w:ascii="Times New Roman" w:hAnsi="Times New Roman" w:cs="Times New Roman"/>
          <w:lang w:val="en-US"/>
        </w:rPr>
        <w:fldChar w:fldCharType="end"/>
      </w:r>
    </w:p>
    <w:p w14:paraId="039AB1B8"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Lenth, R. (2016). </w:t>
      </w:r>
      <w:r w:rsidRPr="0019708B">
        <w:rPr>
          <w:rFonts w:ascii="Times New Roman" w:hAnsi="Times New Roman" w:cs="Times New Roman"/>
          <w:lang w:val="en-US"/>
        </w:rPr>
        <w:t>Estimability: Tools for assessing estimability of linear predictions</w:t>
      </w:r>
      <w:r w:rsidRPr="003306B9">
        <w:rPr>
          <w:rFonts w:ascii="Times New Roman" w:hAnsi="Times New Roman" w:cs="Times New Roman"/>
          <w:lang w:val="en-US"/>
        </w:rPr>
        <w:t>.</w:t>
      </w:r>
      <w:r w:rsidR="0019708B">
        <w:rPr>
          <w:rFonts w:ascii="Times New Roman" w:hAnsi="Times New Roman" w:cs="Times New Roman"/>
          <w:lang w:val="en-US"/>
        </w:rPr>
        <w:t xml:space="preserve"> </w:t>
      </w:r>
      <w:r w:rsidRPr="003306B9">
        <w:rPr>
          <w:rFonts w:ascii="Times New Roman" w:hAnsi="Times New Roman" w:cs="Times New Roman"/>
          <w:lang w:val="en-US"/>
        </w:rPr>
        <w:t xml:space="preserve">Retrieved from </w:t>
      </w:r>
      <w:r w:rsidR="0065568F">
        <w:fldChar w:fldCharType="begin"/>
      </w:r>
      <w:r w:rsidR="0065568F" w:rsidRPr="00290FE2">
        <w:rPr>
          <w:lang w:val="en-GB"/>
          <w:rPrChange w:id="347" w:author="Jonas Großekathöfer" w:date="2018-02-19T09:39:00Z">
            <w:rPr/>
          </w:rPrChange>
        </w:rPr>
        <w:instrText xml:space="preserve"> HYPERLINK "https://CRAN.R-project.org/package=estimability" \h </w:instrText>
      </w:r>
      <w:r w:rsidR="0065568F">
        <w:fldChar w:fldCharType="separate"/>
      </w:r>
      <w:r w:rsidRPr="0019708B">
        <w:rPr>
          <w:rFonts w:ascii="Times New Roman" w:hAnsi="Times New Roman" w:cs="Times New Roman"/>
          <w:lang w:val="en-US"/>
        </w:rPr>
        <w:t>https://CRAN.R-project.org/package=estimability</w:t>
      </w:r>
      <w:r w:rsidR="0065568F">
        <w:rPr>
          <w:rFonts w:ascii="Times New Roman" w:hAnsi="Times New Roman" w:cs="Times New Roman"/>
          <w:lang w:val="en-US"/>
        </w:rPr>
        <w:fldChar w:fldCharType="end"/>
      </w:r>
    </w:p>
    <w:p w14:paraId="60A08502" w14:textId="77777777" w:rsidR="00581A1A" w:rsidRPr="0019708B"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Lenth, R. V. (2016). Least-squares means: The R package lsmeans. </w:t>
      </w:r>
      <w:r w:rsidRPr="0019708B">
        <w:rPr>
          <w:rFonts w:ascii="Times New Roman" w:hAnsi="Times New Roman" w:cs="Times New Roman"/>
          <w:lang w:val="en-US"/>
        </w:rPr>
        <w:t>Journal of Statistical</w:t>
      </w:r>
      <w:r w:rsidR="0019708B" w:rsidRPr="0019708B">
        <w:rPr>
          <w:rFonts w:ascii="Times New Roman" w:hAnsi="Times New Roman" w:cs="Times New Roman"/>
          <w:lang w:val="en-US"/>
        </w:rPr>
        <w:t xml:space="preserve"> </w:t>
      </w:r>
      <w:r w:rsidRPr="0019708B">
        <w:rPr>
          <w:rFonts w:ascii="Times New Roman" w:hAnsi="Times New Roman" w:cs="Times New Roman"/>
          <w:lang w:val="en-US"/>
        </w:rPr>
        <w:t>Software, 69(1), 1–33. doi:</w:t>
      </w:r>
      <w:r w:rsidR="00214DBF">
        <w:fldChar w:fldCharType="begin"/>
      </w:r>
      <w:r w:rsidR="00214DBF" w:rsidRPr="008E03E1">
        <w:rPr>
          <w:lang w:val="en-US"/>
          <w:rPrChange w:id="348" w:author="Kristina Suchotzki" w:date="2018-01-19T10:11:00Z">
            <w:rPr/>
          </w:rPrChange>
        </w:rPr>
        <w:instrText xml:space="preserve"> HYPERLINK "https://doi.org/10.18637/jss.v069.i01" \h </w:instrText>
      </w:r>
      <w:r w:rsidR="00214DBF">
        <w:fldChar w:fldCharType="separate"/>
      </w:r>
      <w:r w:rsidRPr="0019708B">
        <w:rPr>
          <w:rFonts w:ascii="Times New Roman" w:hAnsi="Times New Roman" w:cs="Times New Roman"/>
          <w:lang w:val="en-US"/>
        </w:rPr>
        <w:t>10.18637/jss.v069.i01</w:t>
      </w:r>
      <w:r w:rsidR="00214DBF">
        <w:rPr>
          <w:rFonts w:ascii="Times New Roman" w:hAnsi="Times New Roman" w:cs="Times New Roman"/>
          <w:lang w:val="en-US"/>
        </w:rPr>
        <w:fldChar w:fldCharType="end"/>
      </w:r>
    </w:p>
    <w:p w14:paraId="091B7B2A"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Müller, K. (2017). </w:t>
      </w:r>
      <w:r w:rsidRPr="0019708B">
        <w:rPr>
          <w:rFonts w:ascii="Times New Roman" w:hAnsi="Times New Roman" w:cs="Times New Roman"/>
          <w:lang w:val="en-US"/>
        </w:rPr>
        <w:t>Bindrcpp: An ’rcpp’ interface to active bindings</w:t>
      </w:r>
      <w:r w:rsidRPr="003306B9">
        <w:rPr>
          <w:rFonts w:ascii="Times New Roman" w:hAnsi="Times New Roman" w:cs="Times New Roman"/>
          <w:lang w:val="en-US"/>
        </w:rPr>
        <w:t xml:space="preserve">. Retrieved from </w:t>
      </w:r>
      <w:r w:rsidR="00214DBF">
        <w:fldChar w:fldCharType="begin"/>
      </w:r>
      <w:r w:rsidR="00214DBF" w:rsidRPr="008E03E1">
        <w:rPr>
          <w:lang w:val="en-US"/>
          <w:rPrChange w:id="349" w:author="Kristina Suchotzki" w:date="2018-01-19T10:11:00Z">
            <w:rPr/>
          </w:rPrChange>
        </w:rPr>
        <w:instrText xml:space="preserve"> HYPERLINK "https://CRAN.R-project.org/package=bindrcpp" \h </w:instrText>
      </w:r>
      <w:r w:rsidR="00214DBF">
        <w:fldChar w:fldCharType="separate"/>
      </w:r>
      <w:r w:rsidRPr="0019708B">
        <w:rPr>
          <w:rFonts w:ascii="Times New Roman" w:hAnsi="Times New Roman" w:cs="Times New Roman"/>
          <w:lang w:val="en-US"/>
        </w:rPr>
        <w:t>https://CRAN.R-project.org/package=bindrcpp</w:t>
      </w:r>
      <w:r w:rsidR="00214DBF">
        <w:rPr>
          <w:rFonts w:ascii="Times New Roman" w:hAnsi="Times New Roman" w:cs="Times New Roman"/>
          <w:lang w:val="en-US"/>
        </w:rPr>
        <w:fldChar w:fldCharType="end"/>
      </w:r>
    </w:p>
    <w:p w14:paraId="7E50C123" w14:textId="77777777" w:rsidR="00581A1A" w:rsidRPr="003306B9" w:rsidRDefault="00415F19">
      <w:pPr>
        <w:ind w:left="732" w:hanging="720"/>
        <w:rPr>
          <w:rFonts w:ascii="Times New Roman" w:hAnsi="Times New Roman" w:cs="Times New Roman"/>
          <w:lang w:val="en-US"/>
        </w:rPr>
      </w:pPr>
      <w:r w:rsidRPr="003306B9">
        <w:rPr>
          <w:rFonts w:ascii="Times New Roman" w:hAnsi="Times New Roman" w:cs="Times New Roman"/>
          <w:lang w:val="en-US"/>
        </w:rPr>
        <w:t xml:space="preserve">Müller, K., &amp; Wickham, H. (2017). </w:t>
      </w:r>
      <w:r w:rsidRPr="0019708B">
        <w:rPr>
          <w:rFonts w:ascii="Times New Roman" w:hAnsi="Times New Roman" w:cs="Times New Roman"/>
          <w:lang w:val="en-US"/>
        </w:rPr>
        <w:t>Tibble: Simple data frames</w:t>
      </w:r>
      <w:r w:rsidRPr="003306B9">
        <w:rPr>
          <w:rFonts w:ascii="Times New Roman" w:hAnsi="Times New Roman" w:cs="Times New Roman"/>
          <w:lang w:val="en-US"/>
        </w:rPr>
        <w:t xml:space="preserve">. Retrieved from </w:t>
      </w:r>
      <w:r w:rsidR="00214DBF">
        <w:fldChar w:fldCharType="begin"/>
      </w:r>
      <w:r w:rsidR="00214DBF" w:rsidRPr="008E03E1">
        <w:rPr>
          <w:lang w:val="en-US"/>
          <w:rPrChange w:id="350" w:author="Kristina Suchotzki" w:date="2018-01-19T10:11:00Z">
            <w:rPr/>
          </w:rPrChange>
        </w:rPr>
        <w:instrText xml:space="preserve"> HYPERLINK "https://CRAN.R-project.org/package=tibble" \h </w:instrText>
      </w:r>
      <w:r w:rsidR="00214DBF">
        <w:fldChar w:fldCharType="separate"/>
      </w:r>
      <w:r w:rsidRPr="0019708B">
        <w:rPr>
          <w:rFonts w:ascii="Times New Roman" w:hAnsi="Times New Roman" w:cs="Times New Roman"/>
          <w:lang w:val="en-US"/>
        </w:rPr>
        <w:t>https://CRAN.R-project.org/package=tibble</w:t>
      </w:r>
      <w:r w:rsidR="00214DBF">
        <w:rPr>
          <w:rFonts w:ascii="Times New Roman" w:hAnsi="Times New Roman" w:cs="Times New Roman"/>
          <w:lang w:val="en-US"/>
        </w:rPr>
        <w:fldChar w:fldCharType="end"/>
      </w:r>
    </w:p>
    <w:p w14:paraId="7B0E5578" w14:textId="77777777" w:rsidR="00581A1A" w:rsidRPr="003306B9" w:rsidRDefault="00415F19" w:rsidP="0019708B">
      <w:pPr>
        <w:ind w:left="732" w:hanging="720"/>
        <w:rPr>
          <w:rFonts w:ascii="Times New Roman" w:hAnsi="Times New Roman" w:cs="Times New Roman"/>
          <w:lang w:val="en-US"/>
        </w:rPr>
      </w:pPr>
      <w:r w:rsidRPr="001E6705">
        <w:rPr>
          <w:rFonts w:ascii="Times New Roman" w:hAnsi="Times New Roman" w:cs="Times New Roman"/>
        </w:rPr>
        <w:t xml:space="preserve">Perez-Osorio, J., Müller, H. J., Wiese, E., &amp; Wykowska, A. (2015). </w:t>
      </w:r>
      <w:r w:rsidRPr="003306B9">
        <w:rPr>
          <w:rFonts w:ascii="Times New Roman" w:hAnsi="Times New Roman" w:cs="Times New Roman"/>
          <w:lang w:val="en-US"/>
        </w:rPr>
        <w:t xml:space="preserve">Gaze following is modulated by expectations regarding others’ action goals. </w:t>
      </w:r>
      <w:r w:rsidRPr="0019708B">
        <w:rPr>
          <w:rFonts w:ascii="Times New Roman" w:hAnsi="Times New Roman" w:cs="Times New Roman"/>
          <w:lang w:val="en-US"/>
        </w:rPr>
        <w:t>PLoS ONE</w:t>
      </w:r>
      <w:r w:rsidRPr="003306B9">
        <w:rPr>
          <w:rFonts w:ascii="Times New Roman" w:hAnsi="Times New Roman" w:cs="Times New Roman"/>
          <w:lang w:val="en-US"/>
        </w:rPr>
        <w:t xml:space="preserve">, </w:t>
      </w:r>
      <w:r w:rsidRPr="0019708B">
        <w:rPr>
          <w:rFonts w:ascii="Times New Roman" w:hAnsi="Times New Roman" w:cs="Times New Roman"/>
          <w:lang w:val="en-US"/>
        </w:rPr>
        <w:t>10</w:t>
      </w:r>
      <w:r w:rsidRPr="003306B9">
        <w:rPr>
          <w:rFonts w:ascii="Times New Roman" w:hAnsi="Times New Roman" w:cs="Times New Roman"/>
          <w:lang w:val="en-US"/>
        </w:rPr>
        <w:t>(11), e0143614. doi:</w:t>
      </w:r>
      <w:r w:rsidR="00214DBF">
        <w:fldChar w:fldCharType="begin"/>
      </w:r>
      <w:r w:rsidR="00214DBF" w:rsidRPr="008E03E1">
        <w:rPr>
          <w:lang w:val="en-US"/>
          <w:rPrChange w:id="351" w:author="Kristina Suchotzki" w:date="2018-01-19T10:11:00Z">
            <w:rPr/>
          </w:rPrChange>
        </w:rPr>
        <w:instrText xml:space="preserve"> HYPERLINK "https://doi.org/10.1371/journal.pone.0143614" \h </w:instrText>
      </w:r>
      <w:r w:rsidR="00214DBF">
        <w:fldChar w:fldCharType="separate"/>
      </w:r>
      <w:r w:rsidRPr="0019708B">
        <w:rPr>
          <w:rFonts w:ascii="Times New Roman" w:hAnsi="Times New Roman" w:cs="Times New Roman"/>
          <w:lang w:val="en-US"/>
        </w:rPr>
        <w:t>10.1371/journal.pone.0143614</w:t>
      </w:r>
      <w:r w:rsidR="00214DBF">
        <w:rPr>
          <w:rFonts w:ascii="Times New Roman" w:hAnsi="Times New Roman" w:cs="Times New Roman"/>
          <w:lang w:val="en-US"/>
        </w:rPr>
        <w:fldChar w:fldCharType="end"/>
      </w:r>
    </w:p>
    <w:p w14:paraId="6FF1E33D"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R Core Team. (2016). </w:t>
      </w:r>
      <w:r w:rsidRPr="0019708B">
        <w:rPr>
          <w:rFonts w:ascii="Times New Roman" w:hAnsi="Times New Roman" w:cs="Times New Roman"/>
          <w:lang w:val="en-US"/>
        </w:rPr>
        <w:t>R: A language and environment for statistical computing</w:t>
      </w:r>
      <w:r w:rsidRPr="003306B9">
        <w:rPr>
          <w:rFonts w:ascii="Times New Roman" w:hAnsi="Times New Roman" w:cs="Times New Roman"/>
          <w:lang w:val="en-US"/>
        </w:rPr>
        <w:t xml:space="preserve">. Vienna, Austria: R Foundation for Statistical Computing. Retrieved from </w:t>
      </w:r>
      <w:r w:rsidR="00214DBF">
        <w:fldChar w:fldCharType="begin"/>
      </w:r>
      <w:r w:rsidR="00214DBF" w:rsidRPr="008E03E1">
        <w:rPr>
          <w:lang w:val="en-US"/>
          <w:rPrChange w:id="352" w:author="Kristina Suchotzki" w:date="2018-01-19T10:11:00Z">
            <w:rPr/>
          </w:rPrChange>
        </w:rPr>
        <w:instrText xml:space="preserve"> HYPERLINK "https://www.R-project.org/" \h </w:instrText>
      </w:r>
      <w:r w:rsidR="00214DBF">
        <w:fldChar w:fldCharType="separate"/>
      </w:r>
      <w:r w:rsidRPr="0019708B">
        <w:rPr>
          <w:rFonts w:ascii="Times New Roman" w:hAnsi="Times New Roman" w:cs="Times New Roman"/>
          <w:lang w:val="en-US"/>
        </w:rPr>
        <w:t>https://www.R-project.org/</w:t>
      </w:r>
      <w:r w:rsidR="00214DBF">
        <w:rPr>
          <w:rFonts w:ascii="Times New Roman" w:hAnsi="Times New Roman" w:cs="Times New Roman"/>
          <w:lang w:val="en-US"/>
        </w:rPr>
        <w:fldChar w:fldCharType="end"/>
      </w:r>
    </w:p>
    <w:p w14:paraId="2DA784BC"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Risko, E. F., Laidlaw, K. E. W., Freeth, M., Foulsham, T., &amp; Kingstone, A. (2012). Social attention with real versus reel stimuli: Toward an empirical approach to concerns about ecological validity. </w:t>
      </w:r>
      <w:r w:rsidRPr="0019708B">
        <w:rPr>
          <w:rFonts w:ascii="Times New Roman" w:hAnsi="Times New Roman" w:cs="Times New Roman"/>
          <w:lang w:val="en-US"/>
        </w:rPr>
        <w:t>Frontiers in Human Neuroscience</w:t>
      </w:r>
      <w:r w:rsidRPr="003306B9">
        <w:rPr>
          <w:rFonts w:ascii="Times New Roman" w:hAnsi="Times New Roman" w:cs="Times New Roman"/>
          <w:lang w:val="en-US"/>
        </w:rPr>
        <w:t xml:space="preserve">, </w:t>
      </w:r>
      <w:r w:rsidRPr="0019708B">
        <w:rPr>
          <w:rFonts w:ascii="Times New Roman" w:hAnsi="Times New Roman" w:cs="Times New Roman"/>
          <w:lang w:val="en-US"/>
        </w:rPr>
        <w:t>6</w:t>
      </w:r>
      <w:r w:rsidRPr="003306B9">
        <w:rPr>
          <w:rFonts w:ascii="Times New Roman" w:hAnsi="Times New Roman" w:cs="Times New Roman"/>
          <w:lang w:val="en-US"/>
        </w:rPr>
        <w:t>(May), 1–11.</w:t>
      </w:r>
      <w:r w:rsidR="0019708B">
        <w:rPr>
          <w:rFonts w:ascii="Times New Roman" w:hAnsi="Times New Roman" w:cs="Times New Roman"/>
          <w:lang w:val="en-US"/>
        </w:rPr>
        <w:t xml:space="preserve"> </w:t>
      </w:r>
      <w:r w:rsidRPr="003306B9">
        <w:rPr>
          <w:rFonts w:ascii="Times New Roman" w:hAnsi="Times New Roman" w:cs="Times New Roman"/>
          <w:lang w:val="en-US"/>
        </w:rPr>
        <w:t>doi:</w:t>
      </w:r>
      <w:r w:rsidR="00214DBF">
        <w:fldChar w:fldCharType="begin"/>
      </w:r>
      <w:r w:rsidR="00214DBF" w:rsidRPr="008E03E1">
        <w:rPr>
          <w:lang w:val="en-US"/>
          <w:rPrChange w:id="353" w:author="Kristina Suchotzki" w:date="2018-01-19T10:11:00Z">
            <w:rPr/>
          </w:rPrChange>
        </w:rPr>
        <w:instrText xml:space="preserve"> HYPERLINK "https://doi.org/10.3389/fnhum.2012.00143" \h </w:instrText>
      </w:r>
      <w:r w:rsidR="00214DBF">
        <w:fldChar w:fldCharType="separate"/>
      </w:r>
      <w:r w:rsidRPr="0019708B">
        <w:rPr>
          <w:rFonts w:ascii="Times New Roman" w:hAnsi="Times New Roman" w:cs="Times New Roman"/>
          <w:lang w:val="en-US"/>
        </w:rPr>
        <w:t>10.3389/fnhum.2012.00143</w:t>
      </w:r>
      <w:r w:rsidR="00214DBF">
        <w:rPr>
          <w:rFonts w:ascii="Times New Roman" w:hAnsi="Times New Roman" w:cs="Times New Roman"/>
          <w:lang w:val="en-US"/>
        </w:rPr>
        <w:fldChar w:fldCharType="end"/>
      </w:r>
    </w:p>
    <w:p w14:paraId="0E9BF797" w14:textId="77777777" w:rsidR="00581A1A" w:rsidRPr="00E303A3" w:rsidRDefault="00415F19" w:rsidP="0019708B">
      <w:pPr>
        <w:ind w:left="732" w:hanging="720"/>
        <w:rPr>
          <w:rFonts w:ascii="Times New Roman" w:hAnsi="Times New Roman" w:cs="Times New Roman"/>
        </w:rPr>
      </w:pPr>
      <w:r w:rsidRPr="003306B9">
        <w:rPr>
          <w:rFonts w:ascii="Times New Roman" w:hAnsi="Times New Roman" w:cs="Times New Roman"/>
          <w:lang w:val="en-US"/>
        </w:rPr>
        <w:t xml:space="preserve">Ristic, J., &amp; Kingstone, A. (2005). Taking control of reflexive social attention. </w:t>
      </w:r>
      <w:r w:rsidRPr="00E303A3">
        <w:rPr>
          <w:rFonts w:ascii="Times New Roman" w:hAnsi="Times New Roman" w:cs="Times New Roman"/>
        </w:rPr>
        <w:t>Cognition,</w:t>
      </w:r>
      <w:r w:rsidR="0019708B" w:rsidRPr="00E303A3">
        <w:rPr>
          <w:rFonts w:ascii="Times New Roman" w:hAnsi="Times New Roman" w:cs="Times New Roman"/>
        </w:rPr>
        <w:t xml:space="preserve"> </w:t>
      </w:r>
      <w:r w:rsidRPr="00E303A3">
        <w:rPr>
          <w:rFonts w:ascii="Times New Roman" w:hAnsi="Times New Roman" w:cs="Times New Roman"/>
        </w:rPr>
        <w:t>94(3), B55–B65. doi:</w:t>
      </w:r>
      <w:hyperlink r:id="rId10">
        <w:r w:rsidRPr="00E303A3">
          <w:rPr>
            <w:rFonts w:ascii="Times New Roman" w:hAnsi="Times New Roman" w:cs="Times New Roman"/>
          </w:rPr>
          <w:t>10.1016/j.cognition.2004.04.005</w:t>
        </w:r>
      </w:hyperlink>
    </w:p>
    <w:p w14:paraId="107626C9" w14:textId="77777777" w:rsidR="00581A1A" w:rsidRPr="003306B9" w:rsidRDefault="00415F19" w:rsidP="0019708B">
      <w:pPr>
        <w:ind w:left="732" w:hanging="720"/>
        <w:rPr>
          <w:rFonts w:ascii="Times New Roman" w:hAnsi="Times New Roman" w:cs="Times New Roman"/>
          <w:lang w:val="en-US"/>
        </w:rPr>
      </w:pPr>
      <w:r w:rsidRPr="00E303A3">
        <w:rPr>
          <w:rFonts w:ascii="Times New Roman" w:hAnsi="Times New Roman" w:cs="Times New Roman"/>
        </w:rPr>
        <w:t xml:space="preserve">Singmann, H., Bolker, B., Westfall, J., &amp; Aust, F. (2017). </w:t>
      </w:r>
      <w:r w:rsidRPr="0019708B">
        <w:rPr>
          <w:rFonts w:ascii="Times New Roman" w:hAnsi="Times New Roman" w:cs="Times New Roman"/>
          <w:lang w:val="en-US"/>
        </w:rPr>
        <w:t>Afex: Analysis of factorial experiments</w:t>
      </w:r>
      <w:r w:rsidRPr="003306B9">
        <w:rPr>
          <w:rFonts w:ascii="Times New Roman" w:hAnsi="Times New Roman" w:cs="Times New Roman"/>
          <w:lang w:val="en-US"/>
        </w:rPr>
        <w:t xml:space="preserve">. Retrieved from </w:t>
      </w:r>
      <w:r w:rsidR="00214DBF">
        <w:fldChar w:fldCharType="begin"/>
      </w:r>
      <w:r w:rsidR="00214DBF" w:rsidRPr="008E03E1">
        <w:rPr>
          <w:lang w:val="en-US"/>
          <w:rPrChange w:id="354" w:author="Kristina Suchotzki" w:date="2018-01-19T10:11:00Z">
            <w:rPr/>
          </w:rPrChange>
        </w:rPr>
        <w:instrText xml:space="preserve"> HYPERLINK "https://CRAN.R-project.org/package=afex" \h </w:instrText>
      </w:r>
      <w:r w:rsidR="00214DBF">
        <w:fldChar w:fldCharType="separate"/>
      </w:r>
      <w:r w:rsidRPr="0019708B">
        <w:rPr>
          <w:rFonts w:ascii="Times New Roman" w:hAnsi="Times New Roman" w:cs="Times New Roman"/>
          <w:lang w:val="en-US"/>
        </w:rPr>
        <w:t>https://CRAN.R-project.org/package=afex</w:t>
      </w:r>
      <w:r w:rsidR="00214DBF">
        <w:rPr>
          <w:rFonts w:ascii="Times New Roman" w:hAnsi="Times New Roman" w:cs="Times New Roman"/>
          <w:lang w:val="en-US"/>
        </w:rPr>
        <w:fldChar w:fldCharType="end"/>
      </w:r>
    </w:p>
    <w:p w14:paraId="1FBAB913"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Wickham, H. (2009). </w:t>
      </w:r>
      <w:r w:rsidRPr="0019708B">
        <w:rPr>
          <w:rFonts w:ascii="Times New Roman" w:hAnsi="Times New Roman" w:cs="Times New Roman"/>
          <w:lang w:val="en-US"/>
        </w:rPr>
        <w:t>Ggplot2: Elegant graphics for data analysis</w:t>
      </w:r>
      <w:r w:rsidRPr="003306B9">
        <w:rPr>
          <w:rFonts w:ascii="Times New Roman" w:hAnsi="Times New Roman" w:cs="Times New Roman"/>
          <w:lang w:val="en-US"/>
        </w:rPr>
        <w:t>. Springer-Verlag New York.</w:t>
      </w:r>
      <w:r w:rsidR="0019708B">
        <w:rPr>
          <w:rFonts w:ascii="Times New Roman" w:hAnsi="Times New Roman" w:cs="Times New Roman"/>
          <w:lang w:val="en-US"/>
        </w:rPr>
        <w:t xml:space="preserve"> </w:t>
      </w:r>
      <w:r w:rsidRPr="003306B9">
        <w:rPr>
          <w:rFonts w:ascii="Times New Roman" w:hAnsi="Times New Roman" w:cs="Times New Roman"/>
          <w:lang w:val="en-US"/>
        </w:rPr>
        <w:t xml:space="preserve">Retrieved from </w:t>
      </w:r>
      <w:r w:rsidR="00214DBF">
        <w:fldChar w:fldCharType="begin"/>
      </w:r>
      <w:r w:rsidR="00214DBF" w:rsidRPr="008E03E1">
        <w:rPr>
          <w:lang w:val="en-US"/>
          <w:rPrChange w:id="355" w:author="Kristina Suchotzki" w:date="2018-01-19T10:11:00Z">
            <w:rPr/>
          </w:rPrChange>
        </w:rPr>
        <w:instrText xml:space="preserve"> HYPERLINK "http://ggplot2.org/" \h </w:instrText>
      </w:r>
      <w:r w:rsidR="00214DBF">
        <w:fldChar w:fldCharType="separate"/>
      </w:r>
      <w:r w:rsidRPr="0019708B">
        <w:rPr>
          <w:rFonts w:ascii="Times New Roman" w:hAnsi="Times New Roman" w:cs="Times New Roman"/>
          <w:lang w:val="en-US"/>
        </w:rPr>
        <w:t>http://ggplot2.org</w:t>
      </w:r>
      <w:r w:rsidR="00214DBF">
        <w:rPr>
          <w:rFonts w:ascii="Times New Roman" w:hAnsi="Times New Roman" w:cs="Times New Roman"/>
          <w:lang w:val="en-US"/>
        </w:rPr>
        <w:fldChar w:fldCharType="end"/>
      </w:r>
    </w:p>
    <w:p w14:paraId="595ACF63"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Wickham, H. (2017a). </w:t>
      </w:r>
      <w:r w:rsidRPr="0019708B">
        <w:rPr>
          <w:rFonts w:ascii="Times New Roman" w:hAnsi="Times New Roman" w:cs="Times New Roman"/>
          <w:lang w:val="en-US"/>
        </w:rPr>
        <w:t>Forcats: Tools for working with categorical variables (factors)</w:t>
      </w:r>
      <w:r w:rsidRPr="003306B9">
        <w:rPr>
          <w:rFonts w:ascii="Times New Roman" w:hAnsi="Times New Roman" w:cs="Times New Roman"/>
          <w:lang w:val="en-US"/>
        </w:rPr>
        <w:t>.</w:t>
      </w:r>
      <w:r w:rsidR="0019708B">
        <w:rPr>
          <w:rFonts w:ascii="Times New Roman" w:hAnsi="Times New Roman" w:cs="Times New Roman"/>
          <w:lang w:val="en-US"/>
        </w:rPr>
        <w:t xml:space="preserve"> </w:t>
      </w:r>
      <w:r w:rsidRPr="003306B9">
        <w:rPr>
          <w:rFonts w:ascii="Times New Roman" w:hAnsi="Times New Roman" w:cs="Times New Roman"/>
          <w:lang w:val="en-US"/>
        </w:rPr>
        <w:t xml:space="preserve">Retrieved from </w:t>
      </w:r>
      <w:r w:rsidR="00214DBF">
        <w:fldChar w:fldCharType="begin"/>
      </w:r>
      <w:r w:rsidR="00214DBF" w:rsidRPr="008E03E1">
        <w:rPr>
          <w:lang w:val="en-US"/>
          <w:rPrChange w:id="356" w:author="Kristina Suchotzki" w:date="2018-01-19T10:11:00Z">
            <w:rPr/>
          </w:rPrChange>
        </w:rPr>
        <w:instrText xml:space="preserve"> HYPERLINK "https://CRAN.R-project.org/package=forcats" \h </w:instrText>
      </w:r>
      <w:r w:rsidR="00214DBF">
        <w:fldChar w:fldCharType="separate"/>
      </w:r>
      <w:r w:rsidRPr="0019708B">
        <w:rPr>
          <w:rFonts w:ascii="Times New Roman" w:hAnsi="Times New Roman" w:cs="Times New Roman"/>
          <w:lang w:val="en-US"/>
        </w:rPr>
        <w:t>https://CRAN.R-project.org/package=forcats</w:t>
      </w:r>
      <w:r w:rsidR="00214DBF">
        <w:rPr>
          <w:rFonts w:ascii="Times New Roman" w:hAnsi="Times New Roman" w:cs="Times New Roman"/>
          <w:lang w:val="en-US"/>
        </w:rPr>
        <w:fldChar w:fldCharType="end"/>
      </w:r>
    </w:p>
    <w:p w14:paraId="0BD2FFBB" w14:textId="77777777" w:rsidR="00581A1A" w:rsidRPr="0019708B"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Wickham, H. (2017b). </w:t>
      </w:r>
      <w:r w:rsidRPr="0019708B">
        <w:rPr>
          <w:rFonts w:ascii="Times New Roman" w:hAnsi="Times New Roman" w:cs="Times New Roman"/>
          <w:lang w:val="en-US"/>
        </w:rPr>
        <w:t>Stringr: Simple, consistent wrappers for common string operations</w:t>
      </w:r>
      <w:r w:rsidRPr="003306B9">
        <w:rPr>
          <w:rFonts w:ascii="Times New Roman" w:hAnsi="Times New Roman" w:cs="Times New Roman"/>
          <w:lang w:val="en-US"/>
        </w:rPr>
        <w:t>.</w:t>
      </w:r>
      <w:r w:rsidR="0019708B">
        <w:rPr>
          <w:rFonts w:ascii="Times New Roman" w:hAnsi="Times New Roman" w:cs="Times New Roman"/>
          <w:lang w:val="en-US"/>
        </w:rPr>
        <w:t xml:space="preserve"> </w:t>
      </w:r>
      <w:r w:rsidRPr="0019708B">
        <w:rPr>
          <w:rFonts w:ascii="Times New Roman" w:hAnsi="Times New Roman" w:cs="Times New Roman"/>
          <w:lang w:val="en-US"/>
        </w:rPr>
        <w:t xml:space="preserve">Retrieved from </w:t>
      </w:r>
      <w:r w:rsidR="00214DBF">
        <w:fldChar w:fldCharType="begin"/>
      </w:r>
      <w:r w:rsidR="00214DBF" w:rsidRPr="008E03E1">
        <w:rPr>
          <w:lang w:val="en-US"/>
          <w:rPrChange w:id="357" w:author="Kristina Suchotzki" w:date="2018-01-19T10:11:00Z">
            <w:rPr/>
          </w:rPrChange>
        </w:rPr>
        <w:instrText xml:space="preserve"> HYPERLINK "https://CRAN.R-project.org/package=stringr" \h </w:instrText>
      </w:r>
      <w:r w:rsidR="00214DBF">
        <w:fldChar w:fldCharType="separate"/>
      </w:r>
      <w:r w:rsidRPr="0019708B">
        <w:rPr>
          <w:rFonts w:ascii="Times New Roman" w:hAnsi="Times New Roman" w:cs="Times New Roman"/>
          <w:lang w:val="en-US"/>
        </w:rPr>
        <w:t>https://CRAN.R-project.org/package=stringr</w:t>
      </w:r>
      <w:r w:rsidR="00214DBF">
        <w:rPr>
          <w:rFonts w:ascii="Times New Roman" w:hAnsi="Times New Roman" w:cs="Times New Roman"/>
          <w:lang w:val="en-US"/>
        </w:rPr>
        <w:fldChar w:fldCharType="end"/>
      </w:r>
    </w:p>
    <w:p w14:paraId="38A95897"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Wickham, H. (2017c). </w:t>
      </w:r>
      <w:r w:rsidRPr="0019708B">
        <w:rPr>
          <w:rFonts w:ascii="Times New Roman" w:hAnsi="Times New Roman" w:cs="Times New Roman"/>
          <w:lang w:val="en-US"/>
        </w:rPr>
        <w:t>Tidyverse: Easily install and load ’tidyverse’ packages</w:t>
      </w:r>
      <w:r w:rsidRPr="003306B9">
        <w:rPr>
          <w:rFonts w:ascii="Times New Roman" w:hAnsi="Times New Roman" w:cs="Times New Roman"/>
          <w:lang w:val="en-US"/>
        </w:rPr>
        <w:t xml:space="preserve">. Retrieved from </w:t>
      </w:r>
      <w:r w:rsidR="0065568F">
        <w:fldChar w:fldCharType="begin"/>
      </w:r>
      <w:r w:rsidR="0065568F" w:rsidRPr="00290FE2">
        <w:rPr>
          <w:lang w:val="en-GB"/>
          <w:rPrChange w:id="358" w:author="Jonas Großekathöfer" w:date="2018-02-19T09:39:00Z">
            <w:rPr/>
          </w:rPrChange>
        </w:rPr>
        <w:instrText xml:space="preserve"> HYPERLINK "https://CRAN</w:instrText>
      </w:r>
      <w:r w:rsidR="0065568F" w:rsidRPr="00290FE2">
        <w:rPr>
          <w:lang w:val="en-GB"/>
          <w:rPrChange w:id="359" w:author="Jonas Großekathöfer" w:date="2018-02-19T09:39:00Z">
            <w:rPr/>
          </w:rPrChange>
        </w:rPr>
        <w:instrText xml:space="preserve">.R-project.org/package=tidyverse" \h </w:instrText>
      </w:r>
      <w:r w:rsidR="0065568F">
        <w:fldChar w:fldCharType="separate"/>
      </w:r>
      <w:r w:rsidRPr="0019708B">
        <w:rPr>
          <w:rFonts w:ascii="Times New Roman" w:hAnsi="Times New Roman" w:cs="Times New Roman"/>
          <w:lang w:val="en-US"/>
        </w:rPr>
        <w:t>https://CRAN.R-project.org/package=tidyverse</w:t>
      </w:r>
      <w:r w:rsidR="0065568F">
        <w:rPr>
          <w:rFonts w:ascii="Times New Roman" w:hAnsi="Times New Roman" w:cs="Times New Roman"/>
          <w:lang w:val="en-US"/>
        </w:rPr>
        <w:fldChar w:fldCharType="end"/>
      </w:r>
    </w:p>
    <w:p w14:paraId="53B86069" w14:textId="77777777" w:rsidR="00581A1A" w:rsidRPr="003306B9" w:rsidRDefault="00415F19" w:rsidP="0019708B">
      <w:pPr>
        <w:ind w:left="732" w:hanging="720"/>
        <w:rPr>
          <w:rFonts w:ascii="Times New Roman" w:hAnsi="Times New Roman" w:cs="Times New Roman"/>
          <w:lang w:val="en-US"/>
        </w:rPr>
      </w:pPr>
      <w:r w:rsidRPr="003306B9">
        <w:rPr>
          <w:rFonts w:ascii="Times New Roman" w:hAnsi="Times New Roman" w:cs="Times New Roman"/>
          <w:lang w:val="en-US"/>
        </w:rPr>
        <w:t xml:space="preserve">Wickham, H., &amp; Henry, L. (2017). </w:t>
      </w:r>
      <w:r w:rsidRPr="0019708B">
        <w:rPr>
          <w:rFonts w:ascii="Times New Roman" w:hAnsi="Times New Roman" w:cs="Times New Roman"/>
          <w:lang w:val="en-US"/>
        </w:rPr>
        <w:t>Tidyr: Easily tidy data with ’spread()’ and ’gather()’ functions</w:t>
      </w:r>
      <w:r w:rsidRPr="003306B9">
        <w:rPr>
          <w:rFonts w:ascii="Times New Roman" w:hAnsi="Times New Roman" w:cs="Times New Roman"/>
          <w:lang w:val="en-US"/>
        </w:rPr>
        <w:t xml:space="preserve">. Retrieved from </w:t>
      </w:r>
      <w:r w:rsidR="00214DBF">
        <w:fldChar w:fldCharType="begin"/>
      </w:r>
      <w:r w:rsidR="00214DBF" w:rsidRPr="008E03E1">
        <w:rPr>
          <w:lang w:val="en-US"/>
          <w:rPrChange w:id="360" w:author="Kristina Suchotzki" w:date="2018-01-19T10:11:00Z">
            <w:rPr/>
          </w:rPrChange>
        </w:rPr>
        <w:instrText xml:space="preserve"> HYPERLINK "https://CRAN.R-project.org/package=tidyr" \h </w:instrText>
      </w:r>
      <w:r w:rsidR="00214DBF">
        <w:fldChar w:fldCharType="separate"/>
      </w:r>
      <w:r w:rsidRPr="0019708B">
        <w:rPr>
          <w:rFonts w:ascii="Times New Roman" w:hAnsi="Times New Roman" w:cs="Times New Roman"/>
          <w:lang w:val="en-US"/>
        </w:rPr>
        <w:t>https://CRAN.R-project.org/package=tidyr</w:t>
      </w:r>
      <w:r w:rsidR="00214DBF">
        <w:rPr>
          <w:rFonts w:ascii="Times New Roman" w:hAnsi="Times New Roman" w:cs="Times New Roman"/>
          <w:lang w:val="en-US"/>
        </w:rPr>
        <w:fldChar w:fldCharType="end"/>
      </w:r>
    </w:p>
    <w:p w14:paraId="635787E4" w14:textId="77777777" w:rsidR="00581A1A" w:rsidRPr="003306B9" w:rsidRDefault="00415F19">
      <w:pPr>
        <w:ind w:left="717" w:hanging="705"/>
        <w:rPr>
          <w:rFonts w:ascii="Times New Roman" w:hAnsi="Times New Roman" w:cs="Times New Roman"/>
          <w:lang w:val="en-US"/>
        </w:rPr>
      </w:pPr>
      <w:r w:rsidRPr="003306B9">
        <w:rPr>
          <w:rFonts w:ascii="Times New Roman" w:hAnsi="Times New Roman" w:cs="Times New Roman"/>
          <w:lang w:val="en-US"/>
        </w:rPr>
        <w:t xml:space="preserve">Wickham, H., Francois, R., Henry, L., &amp; Müller, K. (2017). </w:t>
      </w:r>
      <w:r w:rsidRPr="003306B9">
        <w:rPr>
          <w:rFonts w:ascii="Times New Roman" w:hAnsi="Times New Roman" w:cs="Times New Roman"/>
          <w:i/>
          <w:lang w:val="en-US"/>
        </w:rPr>
        <w:t>Dplyr: A grammar of data manipulation</w:t>
      </w:r>
      <w:r w:rsidRPr="003306B9">
        <w:rPr>
          <w:rFonts w:ascii="Times New Roman" w:hAnsi="Times New Roman" w:cs="Times New Roman"/>
          <w:lang w:val="en-US"/>
        </w:rPr>
        <w:t xml:space="preserve">. Retrieved from </w:t>
      </w:r>
      <w:r w:rsidR="00214DBF">
        <w:fldChar w:fldCharType="begin"/>
      </w:r>
      <w:r w:rsidR="00214DBF" w:rsidRPr="008E03E1">
        <w:rPr>
          <w:lang w:val="en-US"/>
          <w:rPrChange w:id="361" w:author="Kristina Suchotzki" w:date="2018-01-19T10:11:00Z">
            <w:rPr/>
          </w:rPrChange>
        </w:rPr>
        <w:instrText xml:space="preserve"> HYPERLINK "https://CRAN.R-project.org/package=dplyr" \h </w:instrText>
      </w:r>
      <w:r w:rsidR="00214DBF">
        <w:fldChar w:fldCharType="separate"/>
      </w:r>
      <w:r w:rsidRPr="003306B9">
        <w:rPr>
          <w:rFonts w:ascii="Times New Roman" w:hAnsi="Times New Roman" w:cs="Times New Roman"/>
          <w:color w:val="0000FF"/>
          <w:lang w:val="en-US"/>
        </w:rPr>
        <w:t>https://CRAN.R-project.org/package=dplyr</w:t>
      </w:r>
      <w:r w:rsidR="00214DBF">
        <w:rPr>
          <w:rFonts w:ascii="Times New Roman" w:hAnsi="Times New Roman" w:cs="Times New Roman"/>
          <w:color w:val="0000FF"/>
          <w:lang w:val="en-US"/>
        </w:rPr>
        <w:fldChar w:fldCharType="end"/>
      </w:r>
    </w:p>
    <w:p w14:paraId="30051750" w14:textId="77777777" w:rsidR="00581A1A" w:rsidRPr="003306B9" w:rsidRDefault="00415F19">
      <w:pPr>
        <w:spacing w:after="203" w:line="259" w:lineRule="auto"/>
        <w:ind w:left="12"/>
        <w:rPr>
          <w:rFonts w:ascii="Times New Roman" w:hAnsi="Times New Roman" w:cs="Times New Roman"/>
          <w:lang w:val="en-US"/>
        </w:rPr>
      </w:pPr>
      <w:r w:rsidRPr="003306B9">
        <w:rPr>
          <w:rFonts w:ascii="Times New Roman" w:hAnsi="Times New Roman" w:cs="Times New Roman"/>
          <w:lang w:val="en-US"/>
        </w:rPr>
        <w:t xml:space="preserve">Wickham, H., Hester, J., &amp; Francois, R. (2017). </w:t>
      </w:r>
      <w:r w:rsidRPr="003306B9">
        <w:rPr>
          <w:rFonts w:ascii="Times New Roman" w:hAnsi="Times New Roman" w:cs="Times New Roman"/>
          <w:i/>
          <w:lang w:val="en-US"/>
        </w:rPr>
        <w:t>Readr: Read rectangular text data</w:t>
      </w:r>
      <w:r w:rsidRPr="003306B9">
        <w:rPr>
          <w:rFonts w:ascii="Times New Roman" w:hAnsi="Times New Roman" w:cs="Times New Roman"/>
          <w:lang w:val="en-US"/>
        </w:rPr>
        <w:t>.</w:t>
      </w:r>
    </w:p>
    <w:p w14:paraId="4E5C179A" w14:textId="77777777" w:rsidR="00581A1A" w:rsidRPr="003306B9" w:rsidRDefault="00415F19">
      <w:pPr>
        <w:pStyle w:val="berschrift2"/>
        <w:spacing w:after="175"/>
        <w:ind w:left="742"/>
        <w:rPr>
          <w:rFonts w:cs="Times New Roman"/>
          <w:lang w:val="en-US"/>
        </w:rPr>
      </w:pPr>
      <w:r w:rsidRPr="003306B9">
        <w:rPr>
          <w:rFonts w:cs="Times New Roman"/>
          <w:color w:val="000000"/>
          <w:lang w:val="en-US"/>
        </w:rPr>
        <w:t xml:space="preserve">Retrieved from </w:t>
      </w:r>
      <w:r w:rsidR="00214DBF">
        <w:fldChar w:fldCharType="begin"/>
      </w:r>
      <w:r w:rsidR="00214DBF" w:rsidRPr="008E03E1">
        <w:rPr>
          <w:lang w:val="en-US"/>
          <w:rPrChange w:id="362" w:author="Kristina Suchotzki" w:date="2018-01-19T10:11:00Z">
            <w:rPr/>
          </w:rPrChange>
        </w:rPr>
        <w:instrText xml:space="preserve"> HYPERLINK "https://CRAN.R-project.org/package=readr" \h </w:instrText>
      </w:r>
      <w:r w:rsidR="00214DBF">
        <w:fldChar w:fldCharType="separate"/>
      </w:r>
      <w:r w:rsidRPr="003306B9">
        <w:rPr>
          <w:rFonts w:cs="Times New Roman"/>
          <w:lang w:val="en-US"/>
        </w:rPr>
        <w:t>https://CRAN.R-project.org/package=readr</w:t>
      </w:r>
      <w:r w:rsidR="00214DBF">
        <w:rPr>
          <w:rFonts w:cs="Times New Roman"/>
          <w:lang w:val="en-US"/>
        </w:rPr>
        <w:fldChar w:fldCharType="end"/>
      </w:r>
    </w:p>
    <w:p w14:paraId="3E0249FC" w14:textId="77777777" w:rsidR="00581A1A" w:rsidRPr="003306B9" w:rsidRDefault="00415F19">
      <w:pPr>
        <w:spacing w:after="192" w:line="259" w:lineRule="auto"/>
        <w:ind w:left="12"/>
        <w:rPr>
          <w:rFonts w:ascii="Times New Roman" w:hAnsi="Times New Roman" w:cs="Times New Roman"/>
          <w:lang w:val="en-US"/>
        </w:rPr>
      </w:pPr>
      <w:r w:rsidRPr="005A2998">
        <w:rPr>
          <w:rFonts w:ascii="Times New Roman" w:hAnsi="Times New Roman" w:cs="Times New Roman"/>
        </w:rPr>
        <w:t xml:space="preserve">Zwickel, J., &amp; Võ, M. L.-H. (2010). </w:t>
      </w:r>
      <w:r w:rsidRPr="003306B9">
        <w:rPr>
          <w:rFonts w:ascii="Times New Roman" w:hAnsi="Times New Roman" w:cs="Times New Roman"/>
          <w:lang w:val="en-US"/>
        </w:rPr>
        <w:t>How the presence of persons biases eye movements.</w:t>
      </w:r>
    </w:p>
    <w:p w14:paraId="78DD169E" w14:textId="77777777" w:rsidR="00581A1A" w:rsidRPr="003306B9" w:rsidRDefault="00415F19">
      <w:pPr>
        <w:spacing w:after="0" w:line="259" w:lineRule="auto"/>
        <w:ind w:left="0" w:right="171" w:firstLine="0"/>
        <w:jc w:val="center"/>
        <w:rPr>
          <w:rFonts w:ascii="Times New Roman" w:hAnsi="Times New Roman" w:cs="Times New Roman"/>
          <w:lang w:val="en-US"/>
        </w:rPr>
      </w:pPr>
      <w:r w:rsidRPr="003306B9">
        <w:rPr>
          <w:rFonts w:ascii="Times New Roman" w:hAnsi="Times New Roman" w:cs="Times New Roman"/>
          <w:i/>
          <w:lang w:val="en-US"/>
        </w:rPr>
        <w:t>Psychonomic Bulletin &amp; Review</w:t>
      </w:r>
      <w:r w:rsidRPr="003306B9">
        <w:rPr>
          <w:rFonts w:ascii="Times New Roman" w:hAnsi="Times New Roman" w:cs="Times New Roman"/>
          <w:lang w:val="en-US"/>
        </w:rPr>
        <w:t xml:space="preserve">, </w:t>
      </w:r>
      <w:r w:rsidRPr="003306B9">
        <w:rPr>
          <w:rFonts w:ascii="Times New Roman" w:hAnsi="Times New Roman" w:cs="Times New Roman"/>
          <w:i/>
          <w:lang w:val="en-US"/>
        </w:rPr>
        <w:t>17</w:t>
      </w:r>
      <w:r w:rsidRPr="003306B9">
        <w:rPr>
          <w:rFonts w:ascii="Times New Roman" w:hAnsi="Times New Roman" w:cs="Times New Roman"/>
          <w:lang w:val="en-US"/>
        </w:rPr>
        <w:t>(2), 257–262. doi:</w:t>
      </w:r>
      <w:hyperlink r:id="rId11">
        <w:r w:rsidRPr="003306B9">
          <w:rPr>
            <w:rFonts w:ascii="Times New Roman" w:hAnsi="Times New Roman" w:cs="Times New Roman"/>
            <w:color w:val="0000FF"/>
            <w:lang w:val="en-US"/>
          </w:rPr>
          <w:t>10.3758/PBR.17.2.257</w:t>
        </w:r>
      </w:hyperlink>
    </w:p>
    <w:sectPr w:rsidR="00581A1A" w:rsidRPr="003306B9" w:rsidSect="0070636E">
      <w:headerReference w:type="even" r:id="rId12"/>
      <w:headerReference w:type="default" r:id="rId13"/>
      <w:headerReference w:type="first" r:id="rId14"/>
      <w:pgSz w:w="12240" w:h="15840"/>
      <w:pgMar w:top="1210" w:right="1395" w:bottom="1302" w:left="1413" w:header="752"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Kristina Suchotzki" w:date="2018-01-31T17:20:00Z" w:initials="KS">
    <w:p w14:paraId="3FC40D9C" w14:textId="4662506F" w:rsidR="007D7130" w:rsidRPr="007D7130" w:rsidRDefault="007D7130">
      <w:pPr>
        <w:pStyle w:val="Kommentartext"/>
      </w:pPr>
      <w:r>
        <w:rPr>
          <w:rStyle w:val="Kommentarzeichen"/>
        </w:rPr>
        <w:annotationRef/>
      </w:r>
      <w:r>
        <w:rPr>
          <w:rFonts w:ascii="Times New Roman" w:hAnsi="Times New Roman" w:cs="Times New Roman"/>
        </w:rPr>
        <w:t>O</w:t>
      </w:r>
      <w:r w:rsidRPr="007D7130">
        <w:rPr>
          <w:rFonts w:ascii="Times New Roman" w:hAnsi="Times New Roman" w:cs="Times New Roman"/>
        </w:rPr>
        <w:t>der gaze following? Brauchst du das Joint attention Konzept hier überhaupt?)</w:t>
      </w:r>
    </w:p>
  </w:comment>
  <w:comment w:id="17" w:author="Kristina Suchotzki" w:date="2018-01-19T10:12:00Z" w:initials="KS">
    <w:p w14:paraId="6E0B60BB" w14:textId="0DAB4F65" w:rsidR="007D7130" w:rsidRDefault="00594714" w:rsidP="007D7130">
      <w:pPr>
        <w:pStyle w:val="Kommentartext"/>
      </w:pPr>
      <w:r>
        <w:rPr>
          <w:rStyle w:val="Kommentarzeichen"/>
        </w:rPr>
        <w:annotationRef/>
      </w:r>
      <w:r>
        <w:t>Ich habe versucht die zwei Begriffe GC und JA etwas klarer zu definieren (stimmt das so?). Und wie genau hängen attentional shifts damit zusammen bzw. brauchst du diesen Satz hier?</w:t>
      </w:r>
    </w:p>
  </w:comment>
  <w:comment w:id="36" w:author="Kristina Suchotzki" w:date="2018-01-18T17:56:00Z" w:initials="KS">
    <w:p w14:paraId="2383510B" w14:textId="201F9C22" w:rsidR="00E82795" w:rsidRDefault="00E82795">
      <w:pPr>
        <w:pStyle w:val="Kommentartext"/>
      </w:pPr>
      <w:r>
        <w:rPr>
          <w:rStyle w:val="Kommentarzeichen"/>
        </w:rPr>
        <w:annotationRef/>
      </w:r>
      <w:r>
        <w:t>Was ist der Unterschied zwischen dieser und den vorherigen Studien? Also warum nennst du diese hier extra und nicht zusammen mit der vorherigen Literatur?</w:t>
      </w:r>
    </w:p>
  </w:comment>
  <w:comment w:id="39" w:author="Kristina Suchotzki" w:date="2018-01-19T10:31:00Z" w:initials="KS">
    <w:p w14:paraId="04B7BA1A" w14:textId="16D3E7C1" w:rsidR="00CB4A04" w:rsidRDefault="00CB4A04">
      <w:pPr>
        <w:pStyle w:val="Kommentartext"/>
      </w:pPr>
      <w:r>
        <w:rPr>
          <w:rStyle w:val="Kommentarzeichen"/>
        </w:rPr>
        <w:annotationRef/>
      </w:r>
      <w:r>
        <w:t>Finde es immer gut Referenzen wenn möglich am Ende des Satzes unterzubringen, da sie da den Lesefluss weniger unterbrechen.</w:t>
      </w:r>
    </w:p>
  </w:comment>
  <w:comment w:id="41" w:author="Kristina Suchotzki" w:date="2018-01-18T17:59:00Z" w:initials="KS">
    <w:p w14:paraId="37B01349" w14:textId="454602A3" w:rsidR="0076333A" w:rsidRDefault="0076333A">
      <w:pPr>
        <w:pStyle w:val="Kommentartext"/>
      </w:pPr>
      <w:r>
        <w:rPr>
          <w:rStyle w:val="Kommentarzeichen"/>
        </w:rPr>
        <w:annotationRef/>
      </w:r>
      <w:r>
        <w:t>Vielleicht noch 1-2 Sätze zur Erklärung, so kann man sich noch nicht so vorstellen was die untersucht haben.</w:t>
      </w:r>
      <w:r w:rsidR="00BA2B13">
        <w:t xml:space="preserve"> Und auf welchem </w:t>
      </w:r>
      <w:r w:rsidR="003C43A1">
        <w:t>Niveau</w:t>
      </w:r>
      <w:r w:rsidR="00BA2B13">
        <w:t xml:space="preserve"> diese</w:t>
      </w:r>
      <w:r w:rsidR="00137D52">
        <w:t>r</w:t>
      </w:r>
      <w:r w:rsidR="00BA2B13">
        <w:t xml:space="preserve"> (fehlende) </w:t>
      </w:r>
      <w:r w:rsidR="00137D52">
        <w:t>Link</w:t>
      </w:r>
      <w:r w:rsidR="00BA2B13">
        <w:t xml:space="preserve"> stattfindet</w:t>
      </w:r>
    </w:p>
  </w:comment>
  <w:comment w:id="43" w:author="Kristina Suchotzki" w:date="2018-01-19T10:34:00Z" w:initials="KS">
    <w:p w14:paraId="6505B350" w14:textId="35369B9E" w:rsidR="009E4BB2" w:rsidRDefault="009E4BB2">
      <w:pPr>
        <w:pStyle w:val="Kommentartext"/>
      </w:pPr>
      <w:r>
        <w:rPr>
          <w:rStyle w:val="Kommentarzeichen"/>
        </w:rPr>
        <w:annotationRef/>
      </w:r>
      <w:r>
        <w:t>Brauchst du das?</w:t>
      </w:r>
    </w:p>
  </w:comment>
  <w:comment w:id="47" w:author="Kristina Suchotzki" w:date="2018-01-19T10:35:00Z" w:initials="KS">
    <w:p w14:paraId="1627166E" w14:textId="37378C7C" w:rsidR="00824472" w:rsidRDefault="00824472">
      <w:pPr>
        <w:pStyle w:val="Kommentartext"/>
      </w:pPr>
      <w:r>
        <w:rPr>
          <w:rStyle w:val="Kommentarzeichen"/>
        </w:rPr>
        <w:annotationRef/>
      </w:r>
      <w:r w:rsidR="00E85E71">
        <w:t xml:space="preserve">Würde ich mit </w:t>
      </w:r>
      <w:r>
        <w:t xml:space="preserve"> „e.g.,“</w:t>
      </w:r>
      <w:r w:rsidR="00E85E71">
        <w:t xml:space="preserve"> abkürzen</w:t>
      </w:r>
      <w:r>
        <w:t xml:space="preserve"> </w:t>
      </w:r>
    </w:p>
  </w:comment>
  <w:comment w:id="51" w:author="Kristina Suchotzki" w:date="2018-01-19T10:36:00Z" w:initials="KS">
    <w:p w14:paraId="1606B7C9" w14:textId="141CD4CF" w:rsidR="00104AC9" w:rsidRDefault="00104AC9">
      <w:pPr>
        <w:pStyle w:val="Kommentartext"/>
      </w:pPr>
      <w:r>
        <w:rPr>
          <w:rStyle w:val="Kommentarzeichen"/>
        </w:rPr>
        <w:annotationRef/>
      </w:r>
      <w:r>
        <w:t>Absicht dass das kursiv ist? :)</w:t>
      </w:r>
    </w:p>
  </w:comment>
  <w:comment w:id="71" w:author="Kristina Suchotzki" w:date="2018-01-19T10:44:00Z" w:initials="KS">
    <w:p w14:paraId="0E03E99C" w14:textId="1D590037" w:rsidR="00366DD0" w:rsidRDefault="00366DD0">
      <w:pPr>
        <w:pStyle w:val="Kommentartext"/>
      </w:pPr>
      <w:r>
        <w:rPr>
          <w:rStyle w:val="Kommentarzeichen"/>
        </w:rPr>
        <w:annotationRef/>
      </w:r>
      <w:r>
        <w:t>Wie? Das bleibt noch etwas u</w:t>
      </w:r>
      <w:r w:rsidR="003803AC">
        <w:t>nklar hi</w:t>
      </w:r>
      <w:r>
        <w:t>er</w:t>
      </w:r>
    </w:p>
  </w:comment>
  <w:comment w:id="73" w:author="Kristina Suchotzki" w:date="2018-01-19T10:48:00Z" w:initials="KS">
    <w:p w14:paraId="54B43512" w14:textId="49384092" w:rsidR="007F3A41" w:rsidRDefault="007F3A41">
      <w:pPr>
        <w:pStyle w:val="Kommentartext"/>
      </w:pPr>
      <w:r>
        <w:rPr>
          <w:rStyle w:val="Kommentarzeichen"/>
        </w:rPr>
        <w:annotationRef/>
      </w:r>
      <w:r>
        <w:t>Ist mir auch noch etwas unklar warum du diese überhaupt nennen musst. Vielleicht eher etwas für die Diskussion wenn du da auf solche Unterschiede eingehen willst?</w:t>
      </w:r>
    </w:p>
  </w:comment>
  <w:comment w:id="77" w:author="Kristina Suchotzki" w:date="2018-01-19T10:46:00Z" w:initials="KS">
    <w:p w14:paraId="424315F3" w14:textId="10254FF6" w:rsidR="003803AC" w:rsidRDefault="003803AC" w:rsidP="003803AC">
      <w:pPr>
        <w:pStyle w:val="Kommentartext"/>
        <w:ind w:left="0" w:firstLine="0"/>
      </w:pPr>
      <w:r>
        <w:rPr>
          <w:rStyle w:val="Kommentarzeichen"/>
        </w:rPr>
        <w:annotationRef/>
      </w:r>
      <w:r>
        <w:t>Vielleicht kannst du das einfach als Erklärung nach , as… bringen.</w:t>
      </w:r>
    </w:p>
  </w:comment>
  <w:comment w:id="78" w:author="Kristina Suchotzki" w:date="2018-01-19T10:46:00Z" w:initials="KS">
    <w:p w14:paraId="24DB8A46" w14:textId="17496EEB" w:rsidR="003803AC" w:rsidRDefault="003803AC">
      <w:pPr>
        <w:pStyle w:val="Kommentartext"/>
      </w:pPr>
      <w:r>
        <w:rPr>
          <w:rStyle w:val="Kommentarzeichen"/>
        </w:rPr>
        <w:annotationRef/>
      </w:r>
      <w:r>
        <w:t>Jetzt meinst du wieder Z&amp;V, oder? Ist unklar hier</w:t>
      </w:r>
    </w:p>
  </w:comment>
  <w:comment w:id="79" w:author="Kristina Suchotzki" w:date="2018-01-31T17:24:00Z" w:initials="KS">
    <w:p w14:paraId="6D6153EA" w14:textId="2EADF882" w:rsidR="00E85E71" w:rsidRDefault="00E85E71">
      <w:pPr>
        <w:pStyle w:val="Kommentartext"/>
      </w:pPr>
      <w:r>
        <w:rPr>
          <w:rStyle w:val="Kommentarzeichen"/>
        </w:rPr>
        <w:annotationRef/>
      </w:r>
      <w:r>
        <w:t>Würde wenn es um konkrete Studien geht lieber participants schreiben, wenn es um die Übertragung ins echte Leben geht gerne auch observers</w:t>
      </w:r>
    </w:p>
  </w:comment>
  <w:comment w:id="82" w:author="Kristina Suchotzki" w:date="2018-01-19T10:59:00Z" w:initials="KS">
    <w:p w14:paraId="78C7DC2C" w14:textId="2332ED31" w:rsidR="00C90283" w:rsidRDefault="00C90283">
      <w:pPr>
        <w:pStyle w:val="Kommentartext"/>
      </w:pPr>
      <w:r>
        <w:rPr>
          <w:rStyle w:val="Kommentarzeichen"/>
        </w:rPr>
        <w:annotationRef/>
      </w:r>
      <w:r>
        <w:t>Anders klingt es so als wäre das gleichzeitig gewesen</w:t>
      </w:r>
    </w:p>
  </w:comment>
  <w:comment w:id="88" w:author="Kristina Suchotzki" w:date="2018-01-19T11:00:00Z" w:initials="KS">
    <w:p w14:paraId="49C0B589" w14:textId="6F713CBB" w:rsidR="005E3057" w:rsidRDefault="005E3057">
      <w:pPr>
        <w:pStyle w:val="Kommentartext"/>
      </w:pPr>
      <w:r>
        <w:rPr>
          <w:rStyle w:val="Kommentarzeichen"/>
        </w:rPr>
        <w:annotationRef/>
      </w:r>
      <w:r>
        <w:t>Finde das ein bisschen zu viel Detail…</w:t>
      </w:r>
    </w:p>
  </w:comment>
  <w:comment w:id="91" w:author="Kristina Suchotzki" w:date="2018-01-19T11:01:00Z" w:initials="KS">
    <w:p w14:paraId="6DE9BC19" w14:textId="578765C3" w:rsidR="005E3057" w:rsidRDefault="005E3057">
      <w:pPr>
        <w:pStyle w:val="Kommentartext"/>
      </w:pPr>
      <w:r>
        <w:rPr>
          <w:rStyle w:val="Kommentarzeichen"/>
        </w:rPr>
        <w:annotationRef/>
      </w:r>
      <w:r>
        <w:t xml:space="preserve">Weiß nicht ob man sich unter „referenced“ </w:t>
      </w:r>
      <w:r w:rsidR="00E85E71">
        <w:t xml:space="preserve">ohne Erklärung </w:t>
      </w:r>
      <w:r>
        <w:t>so viel vorstellen kann.</w:t>
      </w:r>
      <w:r w:rsidR="005C6B9F">
        <w:t xml:space="preserve"> Schau mal was du von meinem Vorschlag hältst </w:t>
      </w:r>
      <w:r w:rsidR="00E85E71">
        <w:t>das erst einzuführen</w:t>
      </w:r>
    </w:p>
  </w:comment>
  <w:comment w:id="101" w:author="Kristina Suchotzki" w:date="2018-01-19T11:10:00Z" w:initials="KS">
    <w:p w14:paraId="06AC0CA6" w14:textId="05DA0DDD" w:rsidR="00A73FF5" w:rsidRDefault="00A73FF5">
      <w:pPr>
        <w:pStyle w:val="Kommentartext"/>
      </w:pPr>
      <w:r>
        <w:rPr>
          <w:rStyle w:val="Kommentarzeichen"/>
        </w:rPr>
        <w:annotationRef/>
      </w:r>
      <w:r>
        <w:t>Was meinst du mit object role?</w:t>
      </w:r>
    </w:p>
  </w:comment>
  <w:comment w:id="127" w:author="Kristina Suchotzki" w:date="2018-01-19T11:23:00Z" w:initials="KS">
    <w:p w14:paraId="69DD5F08" w14:textId="6695D335" w:rsidR="00835EBF" w:rsidRDefault="00835EBF">
      <w:pPr>
        <w:pStyle w:val="Kommentartext"/>
      </w:pPr>
      <w:r>
        <w:rPr>
          <w:rStyle w:val="Kommentarzeichen"/>
        </w:rPr>
        <w:annotationRef/>
      </w:r>
      <w:r>
        <w:t>Robust im Hinblick auf was?</w:t>
      </w:r>
    </w:p>
  </w:comment>
  <w:comment w:id="121" w:author="Kristina Suchotzki" w:date="2018-01-19T11:35:00Z" w:initials="KS">
    <w:p w14:paraId="43D80AE0" w14:textId="4A07A9C2" w:rsidR="00B26DFF" w:rsidRDefault="00B26DFF">
      <w:pPr>
        <w:pStyle w:val="Kommentartext"/>
      </w:pPr>
      <w:r>
        <w:rPr>
          <w:rStyle w:val="Kommentarzeichen"/>
        </w:rPr>
        <w:annotationRef/>
      </w:r>
      <w:r>
        <w:t>An sich könntest du den Satz auch weglassen, gehst du ja weiter unten drauf ein.</w:t>
      </w:r>
    </w:p>
  </w:comment>
  <w:comment w:id="136" w:author="Kristina Suchotzki" w:date="2018-01-19T11:36:00Z" w:initials="KS">
    <w:p w14:paraId="4CD333B6" w14:textId="708ABEBC" w:rsidR="001D02D8" w:rsidRDefault="001D02D8">
      <w:pPr>
        <w:pStyle w:val="Kommentartext"/>
      </w:pPr>
      <w:r>
        <w:rPr>
          <w:rStyle w:val="Kommentarzeichen"/>
        </w:rPr>
        <w:annotationRef/>
      </w:r>
      <w:r>
        <w:t>Du springst immer sehr viel zwischen verschiedene Begriffen hin und her. Gaze cuing, Joint attention, social attention. Das könnte Leser eventuell verwirren</w:t>
      </w:r>
    </w:p>
  </w:comment>
  <w:comment w:id="140" w:author="Kristina Suchotzki" w:date="2018-01-19T11:37:00Z" w:initials="KS">
    <w:p w14:paraId="17B1F142" w14:textId="73DE292C" w:rsidR="004629FD" w:rsidRDefault="004629FD">
      <w:pPr>
        <w:pStyle w:val="Kommentartext"/>
      </w:pPr>
      <w:r>
        <w:rPr>
          <w:rStyle w:val="Kommentarzeichen"/>
        </w:rPr>
        <w:annotationRef/>
      </w:r>
      <w:r>
        <w:t>Dann musst du auch sagen was der war :)</w:t>
      </w:r>
    </w:p>
  </w:comment>
  <w:comment w:id="162" w:author="Kristina Suchotzki" w:date="2018-01-19T11:48:00Z" w:initials="KS">
    <w:p w14:paraId="08C3C909" w14:textId="3A083AFF" w:rsidR="00AE53D6" w:rsidRDefault="00AE53D6">
      <w:pPr>
        <w:pStyle w:val="Kommentartext"/>
      </w:pPr>
      <w:r>
        <w:rPr>
          <w:rStyle w:val="Kommentarzeichen"/>
        </w:rPr>
        <w:annotationRef/>
      </w:r>
      <w:r>
        <w:t xml:space="preserve">Solche experimentellen Details </w:t>
      </w:r>
      <w:r w:rsidR="003C3EAC">
        <w:t>würde ich</w:t>
      </w:r>
      <w:r>
        <w:t xml:space="preserve"> nicht in der Einleitung </w:t>
      </w:r>
      <w:r w:rsidR="00ED60ED">
        <w:t>erklären,</w:t>
      </w:r>
      <w:r>
        <w:t xml:space="preserve"> sondern lieber im Methoden Teil </w:t>
      </w:r>
    </w:p>
  </w:comment>
  <w:comment w:id="169" w:author="Kristina Suchotzki" w:date="2018-01-19T14:25:00Z" w:initials="KS">
    <w:p w14:paraId="3ACEC34A" w14:textId="6345AD9F" w:rsidR="000558C8" w:rsidRDefault="000558C8">
      <w:pPr>
        <w:pStyle w:val="Kommentartext"/>
      </w:pPr>
      <w:r>
        <w:rPr>
          <w:rStyle w:val="Kommentarzeichen"/>
        </w:rPr>
        <w:annotationRef/>
      </w:r>
      <w:r>
        <w:t xml:space="preserve">Meinst du „later“? </w:t>
      </w:r>
    </w:p>
  </w:comment>
  <w:comment w:id="174" w:author="Kristina Suchotzki" w:date="2018-01-29T15:37:00Z" w:initials="KS">
    <w:p w14:paraId="53CC9208" w14:textId="583B1D74" w:rsidR="009010B4" w:rsidRDefault="009010B4">
      <w:pPr>
        <w:pStyle w:val="Kommentartext"/>
      </w:pPr>
      <w:r>
        <w:rPr>
          <w:rStyle w:val="Kommentarzeichen"/>
        </w:rPr>
        <w:annotationRef/>
      </w:r>
      <w:r>
        <w:t>Solche Punkte würde ich lieber in der Diskussion nennen. Dann wissen Leser auch schon wie die Fotos gemacht wurden und du sparst dir eventuell einen Teil der Erklärung.</w:t>
      </w:r>
    </w:p>
  </w:comment>
  <w:comment w:id="175" w:author="Kristina Suchotzki" w:date="2018-01-29T15:38:00Z" w:initials="KS">
    <w:p w14:paraId="5DC2B5BD" w14:textId="1BF22B8A" w:rsidR="009010B4" w:rsidRDefault="009010B4">
      <w:pPr>
        <w:pStyle w:val="Kommentartext"/>
      </w:pPr>
      <w:r>
        <w:rPr>
          <w:rStyle w:val="Kommentarzeichen"/>
        </w:rPr>
        <w:annotationRef/>
      </w:r>
      <w:r>
        <w:t>Das weißt du ja noch nicht ;)</w:t>
      </w:r>
    </w:p>
  </w:comment>
  <w:comment w:id="168" w:author="Kristina Suchotzki" w:date="2018-01-29T15:39:00Z" w:initials="KS">
    <w:p w14:paraId="29AE603F" w14:textId="3B35C0A9" w:rsidR="0091463D" w:rsidRDefault="00634695">
      <w:pPr>
        <w:pStyle w:val="Kommentartext"/>
      </w:pPr>
      <w:r>
        <w:rPr>
          <w:rStyle w:val="Kommentarzeichen"/>
        </w:rPr>
        <w:annotationRef/>
      </w:r>
      <w:r>
        <w:t>Ich finde dass es hier ein wenig lang wird und dass man diesen Teil vielleicht besser direkt in die folgenden Hypothesen integrieren könnte. Denn so nennst du manche Dinge doppelt und es wir</w:t>
      </w:r>
      <w:r w:rsidR="007C1285">
        <w:t>d</w:t>
      </w:r>
      <w:r>
        <w:t xml:space="preserve"> auch nicht immer klar auf welche deiner Hypothesen sich die Punkte beziehe</w:t>
      </w:r>
      <w:r w:rsidR="007C1285">
        <w:t xml:space="preserve">n. Ich würde das also in die folgenden Hypothesen </w:t>
      </w:r>
      <w:r>
        <w:t>integrieren und so immer bei jeder Hypothese etwas ausführlicher angeben woraus sich diese herleitet.</w:t>
      </w:r>
    </w:p>
    <w:p w14:paraId="79E84C6B" w14:textId="77777777" w:rsidR="0091463D" w:rsidRDefault="0091463D">
      <w:pPr>
        <w:pStyle w:val="Kommentartext"/>
      </w:pPr>
    </w:p>
    <w:p w14:paraId="334217E3" w14:textId="453FC2C4" w:rsidR="00634695" w:rsidRDefault="0091463D">
      <w:pPr>
        <w:pStyle w:val="Kommentartext"/>
      </w:pPr>
      <w:r>
        <w:t>Dadurch kannst du wahrscheinlich auch einiges kürzen, denn im Moment ist die Einleitung auch noch etwas lang. Vor allem auch im Vergleich zur recht kurzen Diskussion. Würde immer schauen dass beide ungefähr gleich lang sind.</w:t>
      </w:r>
      <w:r w:rsidR="00634695">
        <w:t xml:space="preserve"> </w:t>
      </w:r>
    </w:p>
  </w:comment>
  <w:comment w:id="179" w:author="Kristina Suchotzki" w:date="2018-01-29T15:48:00Z" w:initials="KS">
    <w:p w14:paraId="3316FCF8" w14:textId="0E8DC95B" w:rsidR="000C34CA" w:rsidRDefault="000C34CA">
      <w:pPr>
        <w:pStyle w:val="Kommentartext"/>
      </w:pPr>
      <w:r>
        <w:rPr>
          <w:rStyle w:val="Kommentarzeichen"/>
        </w:rPr>
        <w:annotationRef/>
      </w:r>
      <w:r>
        <w:t>Schreibe immer genau was deine Vergleichsbedingung ist</w:t>
      </w:r>
    </w:p>
  </w:comment>
  <w:comment w:id="186" w:author="Kristina Suchotzki" w:date="2018-01-29T15:46:00Z" w:initials="KS">
    <w:p w14:paraId="426EF95C" w14:textId="0951809C" w:rsidR="000C34CA" w:rsidRDefault="000C34CA">
      <w:pPr>
        <w:pStyle w:val="Kommentartext"/>
      </w:pPr>
      <w:r>
        <w:rPr>
          <w:rStyle w:val="Kommentarzeichen"/>
        </w:rPr>
        <w:annotationRef/>
      </w:r>
      <w:r>
        <w:t>Du erwartest ja nicht dass die wirklich nur das referenzierte Objekt anschauen, oder?</w:t>
      </w:r>
    </w:p>
  </w:comment>
  <w:comment w:id="199" w:author="Kristina Suchotzki" w:date="2018-01-29T15:51:00Z" w:initials="KS">
    <w:p w14:paraId="33C44088" w14:textId="427D1620" w:rsidR="00A8793E" w:rsidRPr="003B4AEB" w:rsidRDefault="00A8793E">
      <w:pPr>
        <w:pStyle w:val="Kommentartext"/>
        <w:rPr>
          <w:lang w:val="en-US"/>
        </w:rPr>
      </w:pPr>
      <w:r>
        <w:rPr>
          <w:rStyle w:val="Kommentarzeichen"/>
        </w:rPr>
        <w:annotationRef/>
      </w:r>
      <w:r>
        <w:t xml:space="preserve">Ich finde es </w:t>
      </w:r>
      <w:r w:rsidR="00335DED">
        <w:t>besser,</w:t>
      </w:r>
      <w:r>
        <w:t xml:space="preserve"> wenn du nicht zwischen c</w:t>
      </w:r>
      <w:r w:rsidR="007C1285">
        <w:t>ondition und group wechselt, da</w:t>
      </w:r>
      <w:r>
        <w:t xml:space="preserve"> das schnell ein bisschen verwirrend wird. </w:t>
      </w:r>
      <w:r w:rsidRPr="003B4AEB">
        <w:rPr>
          <w:lang w:val="en-US"/>
        </w:rPr>
        <w:t xml:space="preserve">Für between-subject würde ich </w:t>
      </w:r>
      <w:r w:rsidR="003B4AEB" w:rsidRPr="003B4AEB">
        <w:rPr>
          <w:lang w:val="en-US"/>
        </w:rPr>
        <w:t>group verwenden, für within-subject conditi</w:t>
      </w:r>
      <w:r w:rsidR="00366999">
        <w:rPr>
          <w:lang w:val="en-US"/>
        </w:rPr>
        <w:t>on</w:t>
      </w:r>
    </w:p>
  </w:comment>
  <w:comment w:id="200" w:author="Kristina Suchotzki" w:date="2018-01-31T10:19:00Z" w:initials="KS">
    <w:p w14:paraId="17E37B5A" w14:textId="2124158A" w:rsidR="001D4CBB" w:rsidRDefault="001D4CBB">
      <w:pPr>
        <w:pStyle w:val="Kommentartext"/>
      </w:pPr>
      <w:r>
        <w:rPr>
          <w:rStyle w:val="Kommentarzeichen"/>
        </w:rPr>
        <w:annotationRef/>
      </w:r>
      <w:r>
        <w:t xml:space="preserve">Vermutlich Geschmackssache, aber ich finde es ein wenig verwirrend dass du die Studienteilnehmer von Anfang an Observers nennst. Ich denke ich würde sie participants nennen wenn es konkret um die Studie geht und observers wenn du allgemeine Schlussfolgerungen oder Theorien beschreibst. </w:t>
      </w:r>
    </w:p>
  </w:comment>
  <w:comment w:id="203" w:author="Kristina Suchotzki" w:date="2018-01-31T10:21:00Z" w:initials="KS">
    <w:p w14:paraId="2D7D9B16" w14:textId="5BBFA3E6" w:rsidR="00BF3DF7" w:rsidRDefault="00BF3DF7">
      <w:pPr>
        <w:pStyle w:val="Kommentartext"/>
      </w:pPr>
      <w:r>
        <w:rPr>
          <w:rStyle w:val="Kommentarzeichen"/>
        </w:rPr>
        <w:annotationRef/>
      </w:r>
      <w:r>
        <w:t>Unklar ob der bei den 94 noch dabei ist oder nicht. Demographics auf jeden Fall für das finale Sample berichten.</w:t>
      </w:r>
    </w:p>
  </w:comment>
  <w:comment w:id="213" w:author="Kristina Suchotzki" w:date="2018-01-31T10:23:00Z" w:initials="KS">
    <w:p w14:paraId="0868BD22" w14:textId="38F19DD0" w:rsidR="007948DD" w:rsidRDefault="007948DD" w:rsidP="00BD0E0F">
      <w:pPr>
        <w:pStyle w:val="Kommentartext"/>
        <w:ind w:left="0" w:firstLine="0"/>
      </w:pPr>
      <w:r>
        <w:rPr>
          <w:rStyle w:val="Kommentarzeichen"/>
        </w:rPr>
        <w:annotationRef/>
      </w:r>
      <w:r w:rsidR="00BD0E0F">
        <w:t>Was ist das?</w:t>
      </w:r>
    </w:p>
  </w:comment>
  <w:comment w:id="215" w:author="Kristina Suchotzki" w:date="2018-01-31T10:24:00Z" w:initials="KS">
    <w:p w14:paraId="6FEE1B22" w14:textId="273C1460" w:rsidR="00E64AA1" w:rsidRDefault="00E64AA1">
      <w:pPr>
        <w:pStyle w:val="Kommentartext"/>
      </w:pPr>
      <w:r>
        <w:rPr>
          <w:rStyle w:val="Kommentarzeichen"/>
        </w:rPr>
        <w:annotationRef/>
      </w:r>
      <w:r>
        <w:t>Aber siehe oben, würde hier immer participants nehmen</w:t>
      </w:r>
    </w:p>
  </w:comment>
  <w:comment w:id="214" w:author="Kristina Suchotzki" w:date="2018-01-31T10:25:00Z" w:initials="KS">
    <w:p w14:paraId="0A0D7184" w14:textId="6031E7F1" w:rsidR="009B639C" w:rsidRDefault="009B639C">
      <w:pPr>
        <w:pStyle w:val="Kommentartext"/>
      </w:pPr>
      <w:r>
        <w:rPr>
          <w:rStyle w:val="Kommentarzeichen"/>
        </w:rPr>
        <w:annotationRef/>
      </w:r>
      <w:r>
        <w:t>Das würde ich zur Sicherheit auch noch bei „Participants“ dazu schreiben, da berichtet man das üblicherweise auch</w:t>
      </w:r>
    </w:p>
  </w:comment>
  <w:comment w:id="223" w:author="Kristina Suchotzki" w:date="2018-01-31T10:27:00Z" w:initials="KS">
    <w:p w14:paraId="3F1BC1F2" w14:textId="142AB343" w:rsidR="005E1554" w:rsidRDefault="005E1554">
      <w:pPr>
        <w:pStyle w:val="Kommentartext"/>
      </w:pPr>
      <w:r>
        <w:rPr>
          <w:rStyle w:val="Kommentarzeichen"/>
        </w:rPr>
        <w:annotationRef/>
      </w:r>
      <w:r>
        <w:t>Hast du eigentlich oben schon beschrieben</w:t>
      </w:r>
    </w:p>
  </w:comment>
  <w:comment w:id="230" w:author="Kristina Suchotzki" w:date="2018-01-31T10:28:00Z" w:initials="KS">
    <w:p w14:paraId="3F6BA39D" w14:textId="2B1B84E2" w:rsidR="00B76266" w:rsidRDefault="00B76266">
      <w:pPr>
        <w:pStyle w:val="Kommentartext"/>
      </w:pPr>
      <w:r>
        <w:rPr>
          <w:rStyle w:val="Kommentarzeichen"/>
        </w:rPr>
        <w:annotationRef/>
      </w:r>
      <w:r>
        <w:t>Musst du schon irgendwie übersetzen :)</w:t>
      </w:r>
    </w:p>
  </w:comment>
  <w:comment w:id="229" w:author="Kristina Suchotzki" w:date="2018-01-31T10:28:00Z" w:initials="KS">
    <w:p w14:paraId="5EFCBC08" w14:textId="38F3FD77" w:rsidR="00B76266" w:rsidRDefault="00B76266">
      <w:pPr>
        <w:pStyle w:val="Kommentartext"/>
      </w:pPr>
      <w:r>
        <w:rPr>
          <w:rStyle w:val="Kommentarzeichen"/>
        </w:rPr>
        <w:annotationRef/>
      </w:r>
      <w:r>
        <w:t xml:space="preserve">Diese musst du auch </w:t>
      </w:r>
      <w:r w:rsidR="00DE4372">
        <w:t>etwas ausführlicher beschreiben. Und wenn du sie dann nicht berichtest (wie da das zumindest im Moment nicht gemacht hast), schreibe das explizit dazu.</w:t>
      </w:r>
    </w:p>
  </w:comment>
  <w:comment w:id="237" w:author="Kristina Suchotzki" w:date="2018-01-31T10:32:00Z" w:initials="KS">
    <w:p w14:paraId="08B8CADD" w14:textId="430F5324" w:rsidR="008D3F0C" w:rsidRDefault="008D3F0C">
      <w:pPr>
        <w:pStyle w:val="Kommentartext"/>
      </w:pPr>
      <w:r>
        <w:rPr>
          <w:rStyle w:val="Kommentarzeichen"/>
        </w:rPr>
        <w:annotationRef/>
      </w:r>
      <w:r>
        <w:t>Würde hier auch noch die ANOVA</w:t>
      </w:r>
      <w:r w:rsidR="00940272">
        <w:t>s</w:t>
      </w:r>
      <w:r>
        <w:t xml:space="preserve"> beschreiben die du </w:t>
      </w:r>
      <w:r w:rsidR="00EE70DC">
        <w:t xml:space="preserve">mit den verschiedenen abhängigen Maßen </w:t>
      </w:r>
      <w:r>
        <w:t>rechnest</w:t>
      </w:r>
      <w:r w:rsidR="00BC1A3F">
        <w:t xml:space="preserve"> und </w:t>
      </w:r>
      <w:r w:rsidR="008770CB">
        <w:t>die Effektstärke die du benutzt</w:t>
      </w:r>
    </w:p>
  </w:comment>
  <w:comment w:id="238" w:author="Kristina Suchotzki" w:date="2018-01-31T10:30:00Z" w:initials="KS">
    <w:p w14:paraId="4D54D500" w14:textId="3873537D" w:rsidR="00DF6743" w:rsidRDefault="00DF6743">
      <w:pPr>
        <w:pStyle w:val="Kommentartext"/>
      </w:pPr>
      <w:r>
        <w:rPr>
          <w:rStyle w:val="Kommentarzeichen"/>
        </w:rPr>
        <w:annotationRef/>
      </w:r>
      <w:r>
        <w:t>Hab das noch nie gesehen, dass man alle packages nennt. Aber vielleicht auch gerade korrekt so :)</w:t>
      </w:r>
      <w:r w:rsidR="009B04FB">
        <w:t xml:space="preserve"> hast du eigentlich vor die Daten und Analyse Skripte zugänglich zu machen, z.B. auf dem OSF? Fände ich ganz gut. Vermutlich nicht die Rohdaten, aber die mit denen du dann die </w:t>
      </w:r>
      <w:r w:rsidR="008770CB">
        <w:t>ANOVAs</w:t>
      </w:r>
      <w:r w:rsidR="009B04FB">
        <w:t xml:space="preserve"> gerechnet hast.</w:t>
      </w:r>
    </w:p>
  </w:comment>
  <w:comment w:id="241" w:author="Kristina Suchotzki" w:date="2018-01-31T10:33:00Z" w:initials="KS">
    <w:p w14:paraId="3D0A6C2A" w14:textId="0695F6A0" w:rsidR="00E133D4" w:rsidRDefault="00E133D4">
      <w:pPr>
        <w:pStyle w:val="Kommentartext"/>
      </w:pPr>
      <w:r>
        <w:rPr>
          <w:rStyle w:val="Kommentarzeichen"/>
        </w:rPr>
        <w:annotationRef/>
      </w:r>
      <w:r>
        <w:t xml:space="preserve">Finde auch das z.B. wieder verwirrend dass die Überschrift ist Joint attention, und du im Text dann aber schreibst dass es measures von prioritization sind. Würde hier im Ergebnisteil bei den „trockenen“ </w:t>
      </w:r>
      <w:r w:rsidR="00B95E59">
        <w:t>Operationalisierungen, also den</w:t>
      </w:r>
      <w:r>
        <w:t xml:space="preserve"> Maße</w:t>
      </w:r>
      <w:r w:rsidR="00B95E59">
        <w:t>n</w:t>
      </w:r>
      <w:r>
        <w:t xml:space="preserve"> bleiben und das nicht gleich zusammenbringen mit den theoretischen Konstrukten die du damit erfassen willst. Das würde ich in der Diskussion machen.</w:t>
      </w:r>
    </w:p>
  </w:comment>
  <w:comment w:id="243" w:author="Kristina Suchotzki" w:date="2018-01-31T17:37:00Z" w:initials="KS">
    <w:p w14:paraId="121AB417" w14:textId="73BF27F5" w:rsidR="00940272" w:rsidRDefault="00940272">
      <w:pPr>
        <w:pStyle w:val="Kommentartext"/>
      </w:pPr>
      <w:r>
        <w:rPr>
          <w:rStyle w:val="Kommentarzeichen"/>
        </w:rPr>
        <w:annotationRef/>
      </w:r>
      <w:r>
        <w:t>Auch das ein bisschen Geschmackssache. Man könnte all die abhängigen Variablen auch noch in der Methode zusammen einführen. Aber habe auch schon gesehen, dass Leute es im Ergebnisteil erst Stück für Stück machen, also fände es auch ok so.</w:t>
      </w:r>
    </w:p>
  </w:comment>
  <w:comment w:id="247" w:author="Kristina Suchotzki" w:date="2018-01-31T10:59:00Z" w:initials="KS">
    <w:p w14:paraId="62A3A1F0" w14:textId="44320A66" w:rsidR="00E76E81" w:rsidRDefault="00E76E81">
      <w:pPr>
        <w:pStyle w:val="Kommentartext"/>
      </w:pPr>
      <w:r>
        <w:rPr>
          <w:rStyle w:val="Kommentarzeichen"/>
        </w:rPr>
        <w:annotationRef/>
      </w:r>
      <w:r>
        <w:t>Fehlt noch!</w:t>
      </w:r>
      <w:r w:rsidR="006B0299">
        <w:t xml:space="preserve"> Solche eine Tabelle oder Figure für jedes Maß wäre auf jeden Fall notwendig!</w:t>
      </w:r>
    </w:p>
  </w:comment>
  <w:comment w:id="246" w:author="Kristina Suchotzki" w:date="2018-01-31T10:43:00Z" w:initials="KS">
    <w:p w14:paraId="1A9CCD0F" w14:textId="6D24B226" w:rsidR="00136E24" w:rsidRDefault="00136E24">
      <w:pPr>
        <w:pStyle w:val="Kommentartext"/>
      </w:pPr>
      <w:r>
        <w:rPr>
          <w:rStyle w:val="Kommentarzeichen"/>
        </w:rPr>
        <w:annotationRef/>
      </w:r>
      <w:r w:rsidR="00191BD2">
        <w:t>Würde so etwas immer hinter den Bericht der Analyse stellen. Also erst schauen was ist signifikant und dann schreiben was das in Worten bedeutet. Das letzte müsstest du nicht mal im Ergebnisteil machen, der kann ruhig ganz trocken nur die Ergebnisse berichten und die Interpretation kommt dann in die Diskussion. Ist aber auch ein bisschen Geschmackssache und spricht auch nichts dagegen einen solchen Inhaltlichen Satz im Ergebnisteil zu haben.</w:t>
      </w:r>
    </w:p>
  </w:comment>
  <w:comment w:id="251" w:author="Kristina Suchotzki" w:date="2018-01-31T10:46:00Z" w:initials="KS">
    <w:p w14:paraId="29C2E078" w14:textId="6B61D49B" w:rsidR="00FC3BB9" w:rsidRDefault="00FC3BB9">
      <w:pPr>
        <w:pStyle w:val="Kommentartext"/>
      </w:pPr>
      <w:r>
        <w:rPr>
          <w:rStyle w:val="Kommentarzeichen"/>
        </w:rPr>
        <w:annotationRef/>
      </w:r>
      <w:r w:rsidR="00617548">
        <w:t xml:space="preserve">Wichtig: </w:t>
      </w:r>
      <w:r>
        <w:t xml:space="preserve">Oben hast du die Faktoren „instruction“ und „role of the object“ genannt, dann bleibe immer bei dieser Benennung, sonst </w:t>
      </w:r>
      <w:r w:rsidR="001E6323">
        <w:t>wird es sehr verwirrend. Ich weiß</w:t>
      </w:r>
      <w:r>
        <w:t xml:space="preserve"> jetzt z.B. schon gar nicht mehr welcher Faktor welcher sein soll.</w:t>
      </w:r>
    </w:p>
    <w:p w14:paraId="7D8B0042" w14:textId="421E752F" w:rsidR="00FC3BB9" w:rsidRDefault="00FC3BB9">
      <w:pPr>
        <w:pStyle w:val="Kommentartext"/>
      </w:pPr>
      <w:r>
        <w:t>Bei signifikanten Haupteffekten auch immer dann noch die Richthing der Effekte angeben!</w:t>
      </w:r>
    </w:p>
  </w:comment>
  <w:comment w:id="255" w:author="Kristina Suchotzki" w:date="2018-01-31T10:48:00Z" w:initials="KS">
    <w:p w14:paraId="6274F6AB" w14:textId="2A5EB335" w:rsidR="00FB6D99" w:rsidRDefault="00FB6D99" w:rsidP="00FB6D99">
      <w:pPr>
        <w:pStyle w:val="Kommentartext"/>
        <w:ind w:left="0" w:firstLine="0"/>
      </w:pPr>
      <w:r>
        <w:rPr>
          <w:rStyle w:val="Kommentarzeichen"/>
        </w:rPr>
        <w:annotationRef/>
      </w:r>
      <w:r>
        <w:t>Grichische Buchstaben nicht kursiv. Welche Effektsärke ist das? Musst du oben beschreiben. Ist das Partial Eta Square? Ich kenne diese Abkürzung nicht.</w:t>
      </w:r>
    </w:p>
  </w:comment>
  <w:comment w:id="263" w:author="Kristina Suchotzki" w:date="2018-01-31T10:55:00Z" w:initials="KS">
    <w:p w14:paraId="06384D20" w14:textId="71CE5252" w:rsidR="00970D4A" w:rsidRDefault="00970D4A">
      <w:pPr>
        <w:pStyle w:val="Kommentartext"/>
      </w:pPr>
      <w:r>
        <w:rPr>
          <w:rStyle w:val="Kommentarzeichen"/>
        </w:rPr>
        <w:annotationRef/>
      </w:r>
      <w:r>
        <w:t>Meinst du die Zeit BIS zur ersten Fixation eines Objektes?</w:t>
      </w:r>
    </w:p>
  </w:comment>
  <w:comment w:id="264" w:author="Kristina Suchotzki" w:date="2018-01-31T10:59:00Z" w:initials="KS">
    <w:p w14:paraId="4020C30C" w14:textId="741D6915" w:rsidR="00E76E81" w:rsidRDefault="00E76E81">
      <w:pPr>
        <w:pStyle w:val="Kommentartext"/>
      </w:pPr>
      <w:r>
        <w:rPr>
          <w:rStyle w:val="Kommentarzeichen"/>
        </w:rPr>
        <w:annotationRef/>
      </w:r>
      <w:r>
        <w:t>Siehe oben, auch das lieber hinten an stellen.</w:t>
      </w:r>
    </w:p>
  </w:comment>
  <w:comment w:id="272" w:author="Kristina Suchotzki" w:date="2018-01-31T11:02:00Z" w:initials="KS">
    <w:p w14:paraId="6F079767" w14:textId="17C372C5" w:rsidR="00E76E81" w:rsidRDefault="00E76E81">
      <w:pPr>
        <w:pStyle w:val="Kommentartext"/>
      </w:pPr>
      <w:r>
        <w:rPr>
          <w:rStyle w:val="Kommentarzeichen"/>
        </w:rPr>
        <w:annotationRef/>
      </w:r>
      <w:r>
        <w:t xml:space="preserve">Kann man machen, aber dann würde ich bei Analyse noch schreiben welche p-Werte du noch wie </w:t>
      </w:r>
      <w:r w:rsidR="00FA3047">
        <w:t xml:space="preserve">(also als Trend) </w:t>
      </w:r>
      <w:r>
        <w:t>interpretierst.</w:t>
      </w:r>
    </w:p>
  </w:comment>
  <w:comment w:id="276" w:author="Kristina Suchotzki" w:date="2018-01-31T11:04:00Z" w:initials="KS">
    <w:p w14:paraId="4EF7EE64" w14:textId="1F98E196" w:rsidR="005A3241" w:rsidRDefault="005A3241">
      <w:pPr>
        <w:pStyle w:val="Kommentartext"/>
      </w:pPr>
      <w:r>
        <w:rPr>
          <w:rStyle w:val="Kommentarzeichen"/>
        </w:rPr>
        <w:annotationRef/>
      </w:r>
      <w:r>
        <w:t>Und dann wieder wie oben erst die main effects nennen und dann die interaction und falls signifikant einen Satz anhängen in welche Richtung.</w:t>
      </w:r>
    </w:p>
  </w:comment>
  <w:comment w:id="278" w:author="Kristina Suchotzki" w:date="2018-01-31T11:06:00Z" w:initials="KS">
    <w:p w14:paraId="137FF2FE" w14:textId="7F382871" w:rsidR="00A1052D" w:rsidRDefault="00A1052D">
      <w:pPr>
        <w:pStyle w:val="Kommentartext"/>
      </w:pPr>
      <w:r>
        <w:rPr>
          <w:rStyle w:val="Kommentarzeichen"/>
        </w:rPr>
        <w:annotationRef/>
      </w:r>
      <w:r>
        <w:t>Hier nennst du jetzt wieder die Hypothese, hast du oben nicht gemacht. Mache das einheitlich. Ist auch wieder Geschmackssache ob man das überhaupt im Ergebnisteil macht oder nicht, aber mache es auf jeden Fall einheitlich. Also entweder fasse immer nochmal kurz zusammen was die betreffende Hypothese war und berichte dann erst die Ergebnisse oder lasse das immer weg und beschreibe es erst in der Diskussion.</w:t>
      </w:r>
    </w:p>
  </w:comment>
  <w:comment w:id="279" w:author="Kristina Suchotzki" w:date="2018-01-31T11:08:00Z" w:initials="KS">
    <w:p w14:paraId="4D454975" w14:textId="4F2B1614" w:rsidR="006B0101" w:rsidRDefault="006B0101">
      <w:pPr>
        <w:pStyle w:val="Kommentartext"/>
      </w:pPr>
      <w:r>
        <w:rPr>
          <w:rStyle w:val="Kommentarzeichen"/>
        </w:rPr>
        <w:annotationRef/>
      </w:r>
      <w:r>
        <w:t>Auch wieder wie oben, nenne wieder genau was für eine ANOVA und beschreibe die Ergebnisse im Detail. Je mehr das nach Schema F immer gleich passiert mit der gleichen Wortwahl, um so einfacher kann man dann als Leser folgen.</w:t>
      </w:r>
    </w:p>
  </w:comment>
  <w:comment w:id="280" w:author="Kristina Suchotzki" w:date="2018-01-31T11:09:00Z" w:initials="KS">
    <w:p w14:paraId="09C5CA15" w14:textId="2D9E449E" w:rsidR="00E53B0E" w:rsidRDefault="00E53B0E">
      <w:pPr>
        <w:pStyle w:val="Kommentartext"/>
      </w:pPr>
      <w:r>
        <w:rPr>
          <w:rStyle w:val="Kommentarzeichen"/>
        </w:rPr>
        <w:annotationRef/>
      </w:r>
      <w:r>
        <w:t>Siehe oben. Finde es immer komisch, da das so wirkt als würde man erst etwas behaupten und dann erst schauen ob es stimmt. Also erst ANOVA, dann Interpretation!</w:t>
      </w:r>
    </w:p>
  </w:comment>
  <w:comment w:id="285" w:author="Kristina Suchotzki" w:date="2018-01-31T11:10:00Z" w:initials="KS">
    <w:p w14:paraId="3AD07C81" w14:textId="142BEDFD" w:rsidR="00B260FB" w:rsidRDefault="00B260FB">
      <w:pPr>
        <w:pStyle w:val="Kommentartext"/>
      </w:pPr>
      <w:r>
        <w:rPr>
          <w:rStyle w:val="Kommentarzeichen"/>
        </w:rPr>
        <w:annotationRef/>
      </w:r>
      <w:r>
        <w:t>?</w:t>
      </w:r>
    </w:p>
  </w:comment>
  <w:comment w:id="282" w:author="Kristina Suchotzki" w:date="2018-01-31T11:11:00Z" w:initials="KS">
    <w:p w14:paraId="08314B25" w14:textId="21535018" w:rsidR="00B260FB" w:rsidRDefault="00B260FB">
      <w:pPr>
        <w:pStyle w:val="Kommentartext"/>
      </w:pPr>
      <w:r>
        <w:rPr>
          <w:rStyle w:val="Kommentarzeichen"/>
        </w:rPr>
        <w:annotationRef/>
      </w:r>
      <w:r>
        <w:t>Achte auf die richtige Formatierung</w:t>
      </w:r>
    </w:p>
  </w:comment>
  <w:comment w:id="286" w:author="Kristina Suchotzki" w:date="2018-01-31T11:11:00Z" w:initials="KS">
    <w:p w14:paraId="77324AD2" w14:textId="1AC96060" w:rsidR="00B260FB" w:rsidRDefault="00B260FB">
      <w:pPr>
        <w:pStyle w:val="Kommentartext"/>
      </w:pPr>
      <w:r>
        <w:rPr>
          <w:rStyle w:val="Kommentarzeichen"/>
        </w:rPr>
        <w:annotationRef/>
      </w:r>
      <w:r>
        <w:t xml:space="preserve">Da keine da ist </w:t>
      </w:r>
      <w:r w:rsidR="00CD5DA5">
        <w:t>würde ich</w:t>
      </w:r>
      <w:r>
        <w:t xml:space="preserve"> das auch nicht erklären.</w:t>
      </w:r>
    </w:p>
  </w:comment>
  <w:comment w:id="287" w:author="Kristina Suchotzki" w:date="2018-01-31T11:12:00Z" w:initials="KS">
    <w:p w14:paraId="50F93EDA" w14:textId="3C9F20F9" w:rsidR="0014042C" w:rsidRDefault="0014042C">
      <w:pPr>
        <w:pStyle w:val="Kommentartext"/>
      </w:pPr>
      <w:r>
        <w:rPr>
          <w:rStyle w:val="Kommentarzeichen"/>
        </w:rPr>
        <w:annotationRef/>
      </w:r>
      <w:r>
        <w:t xml:space="preserve">Nimmst du hier schon wieder Ergebnisse </w:t>
      </w:r>
      <w:r w:rsidR="00CD5DA5">
        <w:t>vorweg? Würde ich nicht machen.</w:t>
      </w:r>
    </w:p>
  </w:comment>
  <w:comment w:id="288" w:author="Kristina Suchotzki" w:date="2018-01-31T11:12:00Z" w:initials="KS">
    <w:p w14:paraId="7AB02AD8" w14:textId="425C1BAE" w:rsidR="0014042C" w:rsidRDefault="0014042C">
      <w:pPr>
        <w:pStyle w:val="Kommentartext"/>
      </w:pPr>
      <w:r>
        <w:rPr>
          <w:rStyle w:val="Kommentarzeichen"/>
        </w:rPr>
        <w:annotationRef/>
      </w:r>
      <w:r>
        <w:t>Schreib ganz konkret und ausführlich</w:t>
      </w:r>
      <w:r w:rsidR="00CD5DA5">
        <w:t xml:space="preserve"> wieder </w:t>
      </w:r>
      <w:r>
        <w:t>wie die</w:t>
      </w:r>
      <w:r w:rsidR="00CD5DA5">
        <w:t>se neuen</w:t>
      </w:r>
      <w:r>
        <w:t xml:space="preserve"> ANOVAs aussahen und mit welchen Fak</w:t>
      </w:r>
      <w:r w:rsidR="00CD5DA5">
        <w:t>t</w:t>
      </w:r>
      <w:r>
        <w:t>oren und Levels</w:t>
      </w:r>
      <w:r w:rsidR="00CD5DA5">
        <w:t xml:space="preserve"> (und eventuell auch in der Methode)</w:t>
      </w:r>
    </w:p>
  </w:comment>
  <w:comment w:id="289" w:author="Kristina Suchotzki" w:date="2018-01-31T11:13:00Z" w:initials="KS">
    <w:p w14:paraId="3EC63D89" w14:textId="5339650F" w:rsidR="00567C33" w:rsidRDefault="00567C33">
      <w:pPr>
        <w:pStyle w:val="Kommentartext"/>
      </w:pPr>
      <w:r>
        <w:rPr>
          <w:rStyle w:val="Kommentarzeichen"/>
        </w:rPr>
        <w:annotationRef/>
      </w:r>
      <w:r>
        <w:t>Hier schreibst du jetzt auf einmal eine Abkürzung der Hypothese hinzu. Finde ich gut, solltest du dann aber einheitlich immer machen.</w:t>
      </w:r>
    </w:p>
  </w:comment>
  <w:comment w:id="291" w:author="Kristina Suchotzki" w:date="2018-01-31T11:13:00Z" w:initials="KS">
    <w:p w14:paraId="1AB25F5E" w14:textId="276E5B78" w:rsidR="00CF6E35" w:rsidRDefault="00CF6E35">
      <w:pPr>
        <w:pStyle w:val="Kommentartext"/>
      </w:pPr>
      <w:r>
        <w:rPr>
          <w:rStyle w:val="Kommentarzeichen"/>
        </w:rPr>
        <w:annotationRef/>
      </w:r>
      <w:r>
        <w:t>Fehlt noch!</w:t>
      </w:r>
    </w:p>
  </w:comment>
  <w:comment w:id="290" w:author="Kristina Suchotzki" w:date="2018-01-31T11:14:00Z" w:initials="KS">
    <w:p w14:paraId="44631868" w14:textId="6D038475" w:rsidR="00BF3988" w:rsidRDefault="00BF3988">
      <w:pPr>
        <w:pStyle w:val="Kommentartext"/>
      </w:pPr>
      <w:r>
        <w:rPr>
          <w:rStyle w:val="Kommentarzeichen"/>
        </w:rPr>
        <w:annotationRef/>
      </w:r>
      <w:r>
        <w:t>Auch hier wieder, beschreibe die ANOVAs wie oben.</w:t>
      </w:r>
    </w:p>
  </w:comment>
  <w:comment w:id="292" w:author="Kristina Suchotzki" w:date="2018-01-31T11:14:00Z" w:initials="KS">
    <w:p w14:paraId="7B327BBF" w14:textId="7B49D2F7" w:rsidR="001347CB" w:rsidRDefault="001347CB">
      <w:pPr>
        <w:pStyle w:val="Kommentartext"/>
      </w:pPr>
      <w:r>
        <w:rPr>
          <w:rStyle w:val="Kommentarzeichen"/>
        </w:rPr>
        <w:annotationRef/>
      </w:r>
      <w:r>
        <w:t>Was meinst du mit group? Also die zwei Instruction groups? Auch hier wieder, nenne immer explizit um welchen Faktor es geht und bleibe bei der ei</w:t>
      </w:r>
      <w:r w:rsidR="008E53E6">
        <w:t>nheitlichen Ben</w:t>
      </w:r>
      <w:r>
        <w:t>ennung</w:t>
      </w:r>
    </w:p>
  </w:comment>
  <w:comment w:id="293" w:author="Kristina Suchotzki" w:date="2018-01-31T11:17:00Z" w:initials="KS">
    <w:p w14:paraId="4F1E5561" w14:textId="50BB48D0" w:rsidR="005E25C1" w:rsidRDefault="005E25C1">
      <w:pPr>
        <w:pStyle w:val="Kommentartext"/>
      </w:pPr>
      <w:r>
        <w:rPr>
          <w:rStyle w:val="Kommentarzeichen"/>
        </w:rPr>
        <w:annotationRef/>
      </w:r>
      <w:r>
        <w:t>Es wäre besser die Mittelwerte plus SDs einzeln zu nennen, statt nur den Unterschied</w:t>
      </w:r>
    </w:p>
  </w:comment>
  <w:comment w:id="298" w:author="Kristina Suchotzki" w:date="2018-01-31T11:18:00Z" w:initials="KS">
    <w:p w14:paraId="46C4B7B5" w14:textId="5A7082AF" w:rsidR="00BF3993" w:rsidRDefault="00BF3993">
      <w:pPr>
        <w:pStyle w:val="Kommentartext"/>
      </w:pPr>
      <w:r>
        <w:rPr>
          <w:rStyle w:val="Kommentarzeichen"/>
        </w:rPr>
        <w:annotationRef/>
      </w:r>
      <w:r>
        <w:t>Wenn du das so nennst musst du auch die Richtung angeben.</w:t>
      </w:r>
    </w:p>
  </w:comment>
  <w:comment w:id="299" w:author="Kristina Suchotzki" w:date="2018-01-31T17:42:00Z" w:initials="KS">
    <w:p w14:paraId="66A997D8" w14:textId="358ED5E0" w:rsidR="005C47D1" w:rsidRDefault="005C47D1">
      <w:pPr>
        <w:pStyle w:val="Kommentartext"/>
      </w:pPr>
      <w:r>
        <w:rPr>
          <w:rStyle w:val="Kommentarzeichen"/>
        </w:rPr>
        <w:annotationRef/>
      </w:r>
      <w:r>
        <w:t>Die Ergebnisse der Fragebögen sollen gar nicht berichtet werden?</w:t>
      </w:r>
    </w:p>
  </w:comment>
  <w:comment w:id="306" w:author="Kristina Suchotzki" w:date="2018-01-31T11:31:00Z" w:initials="KS">
    <w:p w14:paraId="649CBB3C" w14:textId="6657459D" w:rsidR="00316F2A" w:rsidRDefault="00316F2A">
      <w:pPr>
        <w:pStyle w:val="Kommentartext"/>
      </w:pPr>
      <w:r>
        <w:rPr>
          <w:rStyle w:val="Kommentarzeichen"/>
        </w:rPr>
        <w:annotationRef/>
      </w:r>
      <w:r>
        <w:t>Ist mit unklar was du damit meinst</w:t>
      </w:r>
    </w:p>
  </w:comment>
  <w:comment w:id="307" w:author="Kristina Suchotzki" w:date="2018-01-31T11:32:00Z" w:initials="KS">
    <w:p w14:paraId="7D718947" w14:textId="665FD700" w:rsidR="00596DED" w:rsidRDefault="00596DED">
      <w:pPr>
        <w:pStyle w:val="Kommentartext"/>
      </w:pPr>
      <w:r>
        <w:rPr>
          <w:rStyle w:val="Kommentarzeichen"/>
        </w:rPr>
        <w:annotationRef/>
      </w:r>
      <w:r>
        <w:t>Auch wieder hier, was meinst du damit bzw. ist die Implikation davon?</w:t>
      </w:r>
    </w:p>
  </w:comment>
  <w:comment w:id="310" w:author="Kristina Suchotzki" w:date="2018-01-31T11:33:00Z" w:initials="KS">
    <w:p w14:paraId="6DE06AC5" w14:textId="30AF5A87" w:rsidR="005F00EC" w:rsidRDefault="005F00EC">
      <w:pPr>
        <w:pStyle w:val="Kommentartext"/>
      </w:pPr>
      <w:r>
        <w:rPr>
          <w:rStyle w:val="Kommentarzeichen"/>
        </w:rPr>
        <w:annotationRef/>
      </w:r>
      <w:r>
        <w:t>Dann solltest du diese auch diskutieren und mit denen von Zwickel vergleichen</w:t>
      </w:r>
    </w:p>
  </w:comment>
  <w:comment w:id="311" w:author="Kristina Suchotzki" w:date="2018-01-31T11:33:00Z" w:initials="KS">
    <w:p w14:paraId="4D210681" w14:textId="0A159F30" w:rsidR="005F00EC" w:rsidRDefault="005F00EC">
      <w:pPr>
        <w:pStyle w:val="Kommentartext"/>
      </w:pPr>
      <w:r>
        <w:rPr>
          <w:rStyle w:val="Kommentarzeichen"/>
        </w:rPr>
        <w:annotationRef/>
      </w:r>
      <w:r>
        <w:t>Das sagst du ja 2 Sätze davor schon</w:t>
      </w:r>
    </w:p>
  </w:comment>
  <w:comment w:id="315" w:author="Kristina Suchotzki" w:date="2018-01-31T11:34:00Z" w:initials="KS">
    <w:p w14:paraId="6486C064" w14:textId="4C358819" w:rsidR="005F00EC" w:rsidRDefault="005F00EC">
      <w:pPr>
        <w:pStyle w:val="Kommentartext"/>
      </w:pPr>
      <w:r>
        <w:rPr>
          <w:rStyle w:val="Kommentarzeichen"/>
        </w:rPr>
        <w:annotationRef/>
      </w:r>
      <w:r>
        <w:t>Dann ist es ja kein free viewing mehr ;)</w:t>
      </w:r>
    </w:p>
  </w:comment>
  <w:comment w:id="322" w:author="Kristina Suchotzki" w:date="2018-01-31T11:42:00Z" w:initials="KS">
    <w:p w14:paraId="2E8DC202" w14:textId="324FE1F2" w:rsidR="00D82922" w:rsidRDefault="00D82922" w:rsidP="00D82922">
      <w:pPr>
        <w:pStyle w:val="Kommentartext"/>
      </w:pPr>
      <w:r>
        <w:rPr>
          <w:rStyle w:val="Kommentarzeichen"/>
        </w:rPr>
        <w:annotationRef/>
      </w:r>
      <w:r>
        <w:t xml:space="preserve">Ergebnisse finde ich hier gut zusammengefasst, aber du bleibst bei einer Zusammenfassung und was fehlt ist ein bisschen ein Rückbezug </w:t>
      </w:r>
      <w:r w:rsidR="00670063">
        <w:t>auf die frühere Literatur, ein E</w:t>
      </w:r>
      <w:r>
        <w:t xml:space="preserve">inbeziehen der neuen Ergebnisse und vielleicht der Versuch einer Erklärung warum diese anders sind als erwartet. Das könnte man z.B. noch verbinden mit Vorschlägen für zukünftige Forschung. Und du solltest auf jeden Fall auch noch Limitationen der Studie nochmal explizit nennen und vielleicht auch den Versuch machen zu erklären was die (real life) Implikationen der Ergebnisse sein könnten.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C40D9C" w15:done="0"/>
  <w15:commentEx w15:paraId="6E0B60BB" w15:done="0"/>
  <w15:commentEx w15:paraId="2383510B" w15:done="0"/>
  <w15:commentEx w15:paraId="04B7BA1A" w15:done="0"/>
  <w15:commentEx w15:paraId="37B01349" w15:done="0"/>
  <w15:commentEx w15:paraId="6505B350" w15:done="0"/>
  <w15:commentEx w15:paraId="1627166E" w15:done="0"/>
  <w15:commentEx w15:paraId="1606B7C9" w15:done="0"/>
  <w15:commentEx w15:paraId="0E03E99C" w15:done="0"/>
  <w15:commentEx w15:paraId="54B43512" w15:done="0"/>
  <w15:commentEx w15:paraId="424315F3" w15:done="0"/>
  <w15:commentEx w15:paraId="24DB8A46" w15:done="0"/>
  <w15:commentEx w15:paraId="6D6153EA" w15:done="0"/>
  <w15:commentEx w15:paraId="78C7DC2C" w15:done="0"/>
  <w15:commentEx w15:paraId="49C0B589" w15:done="0"/>
  <w15:commentEx w15:paraId="6DE9BC19" w15:done="0"/>
  <w15:commentEx w15:paraId="06AC0CA6" w15:done="0"/>
  <w15:commentEx w15:paraId="69DD5F08" w15:done="0"/>
  <w15:commentEx w15:paraId="43D80AE0" w15:done="0"/>
  <w15:commentEx w15:paraId="4CD333B6" w15:done="0"/>
  <w15:commentEx w15:paraId="17B1F142" w15:done="0"/>
  <w15:commentEx w15:paraId="08C3C909" w15:done="0"/>
  <w15:commentEx w15:paraId="3ACEC34A" w15:done="0"/>
  <w15:commentEx w15:paraId="53CC9208" w15:done="0"/>
  <w15:commentEx w15:paraId="5DC2B5BD" w15:done="0"/>
  <w15:commentEx w15:paraId="334217E3" w15:done="0"/>
  <w15:commentEx w15:paraId="3316FCF8" w15:done="0"/>
  <w15:commentEx w15:paraId="426EF95C" w15:done="0"/>
  <w15:commentEx w15:paraId="33C44088" w15:done="0"/>
  <w15:commentEx w15:paraId="17E37B5A" w15:done="0"/>
  <w15:commentEx w15:paraId="2D7D9B16" w15:done="0"/>
  <w15:commentEx w15:paraId="0868BD22" w15:done="0"/>
  <w15:commentEx w15:paraId="6FEE1B22" w15:done="0"/>
  <w15:commentEx w15:paraId="0A0D7184" w15:done="0"/>
  <w15:commentEx w15:paraId="3F1BC1F2" w15:done="0"/>
  <w15:commentEx w15:paraId="3F6BA39D" w15:done="0"/>
  <w15:commentEx w15:paraId="5EFCBC08" w15:done="0"/>
  <w15:commentEx w15:paraId="08B8CADD" w15:done="0"/>
  <w15:commentEx w15:paraId="4D54D500" w15:done="0"/>
  <w15:commentEx w15:paraId="3D0A6C2A" w15:done="0"/>
  <w15:commentEx w15:paraId="121AB417" w15:done="0"/>
  <w15:commentEx w15:paraId="62A3A1F0" w15:done="0"/>
  <w15:commentEx w15:paraId="1A9CCD0F" w15:done="0"/>
  <w15:commentEx w15:paraId="7D8B0042" w15:done="0"/>
  <w15:commentEx w15:paraId="6274F6AB" w15:done="0"/>
  <w15:commentEx w15:paraId="06384D20" w15:done="0"/>
  <w15:commentEx w15:paraId="4020C30C" w15:done="0"/>
  <w15:commentEx w15:paraId="6F079767" w15:done="0"/>
  <w15:commentEx w15:paraId="4EF7EE64" w15:done="0"/>
  <w15:commentEx w15:paraId="137FF2FE" w15:done="0"/>
  <w15:commentEx w15:paraId="4D454975" w15:done="0"/>
  <w15:commentEx w15:paraId="09C5CA15" w15:done="0"/>
  <w15:commentEx w15:paraId="3AD07C81" w15:done="0"/>
  <w15:commentEx w15:paraId="08314B25" w15:done="0"/>
  <w15:commentEx w15:paraId="77324AD2" w15:done="0"/>
  <w15:commentEx w15:paraId="50F93EDA" w15:done="0"/>
  <w15:commentEx w15:paraId="7AB02AD8" w15:done="0"/>
  <w15:commentEx w15:paraId="3EC63D89" w15:done="0"/>
  <w15:commentEx w15:paraId="1AB25F5E" w15:done="0"/>
  <w15:commentEx w15:paraId="44631868" w15:done="0"/>
  <w15:commentEx w15:paraId="7B327BBF" w15:done="0"/>
  <w15:commentEx w15:paraId="4F1E5561" w15:done="0"/>
  <w15:commentEx w15:paraId="46C4B7B5" w15:done="0"/>
  <w15:commentEx w15:paraId="66A997D8" w15:done="0"/>
  <w15:commentEx w15:paraId="649CBB3C" w15:done="0"/>
  <w15:commentEx w15:paraId="7D718947" w15:done="0"/>
  <w15:commentEx w15:paraId="6DE06AC5" w15:done="0"/>
  <w15:commentEx w15:paraId="4D210681" w15:done="0"/>
  <w15:commentEx w15:paraId="6486C064" w15:done="0"/>
  <w15:commentEx w15:paraId="2E8DC2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C3F77" w14:textId="77777777" w:rsidR="0065568F" w:rsidRDefault="0065568F">
      <w:pPr>
        <w:spacing w:after="0" w:line="240" w:lineRule="auto"/>
      </w:pPr>
      <w:r>
        <w:separator/>
      </w:r>
    </w:p>
  </w:endnote>
  <w:endnote w:type="continuationSeparator" w:id="0">
    <w:p w14:paraId="4118383A" w14:textId="77777777" w:rsidR="0065568F" w:rsidRDefault="0065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B76FA" w14:textId="77777777" w:rsidR="0065568F" w:rsidRDefault="0065568F">
      <w:pPr>
        <w:spacing w:after="0" w:line="240" w:lineRule="auto"/>
      </w:pPr>
      <w:r>
        <w:separator/>
      </w:r>
    </w:p>
  </w:footnote>
  <w:footnote w:type="continuationSeparator" w:id="0">
    <w:p w14:paraId="188F347A" w14:textId="77777777" w:rsidR="0065568F" w:rsidRDefault="006556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BA1B1" w14:textId="77777777" w:rsidR="00581A1A" w:rsidRDefault="00415F19">
    <w:pPr>
      <w:tabs>
        <w:tab w:val="right" w:pos="9433"/>
      </w:tabs>
      <w:spacing w:after="0" w:line="259" w:lineRule="auto"/>
      <w:ind w:left="0" w:firstLine="0"/>
    </w:pPr>
    <w:r>
      <w:t>GAZE CUEING IN NATURALISTIC SCENES</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47B8F" w14:textId="7E2650EB" w:rsidR="00581A1A" w:rsidRDefault="00415F19">
    <w:pPr>
      <w:tabs>
        <w:tab w:val="right" w:pos="9433"/>
      </w:tabs>
      <w:spacing w:after="0" w:line="259" w:lineRule="auto"/>
      <w:ind w:left="0" w:firstLine="0"/>
    </w:pPr>
    <w:r>
      <w:t>GAZE CUEING IN NATURALISTIC SCENES</w:t>
    </w:r>
    <w:r>
      <w:tab/>
    </w:r>
    <w:r>
      <w:fldChar w:fldCharType="begin"/>
    </w:r>
    <w:r>
      <w:instrText xml:space="preserve"> PAGE   \* MERGEFORMAT </w:instrText>
    </w:r>
    <w:r>
      <w:fldChar w:fldCharType="separate"/>
    </w:r>
    <w:r w:rsidR="00DB31E9">
      <w:rPr>
        <w:noProof/>
      </w:rPr>
      <w:t>18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851B6" w14:textId="01A65EAC" w:rsidR="00581A1A" w:rsidRPr="0070636E" w:rsidRDefault="0070636E" w:rsidP="0070636E">
    <w:pPr>
      <w:spacing w:after="0"/>
      <w:ind w:left="12"/>
      <w:rPr>
        <w:lang w:val="en-GB"/>
      </w:rPr>
    </w:pPr>
    <w:r w:rsidRPr="00B34E86">
      <w:rPr>
        <w:lang w:val="en-GB"/>
      </w:rPr>
      <w:t>Running head: GAZE CUEING IN NATURALISTIC SCENES</w:t>
    </w:r>
    <w:r>
      <w:rPr>
        <w:lang w:val="en-GB"/>
      </w:rPr>
      <w:tab/>
    </w:r>
    <w:r>
      <w:rPr>
        <w:lang w:val="en-GB"/>
      </w:rPr>
      <w:tab/>
    </w:r>
    <w:r>
      <w:rPr>
        <w:lang w:val="en-GB"/>
      </w:rPr>
      <w:tab/>
    </w:r>
    <w:r>
      <w:rPr>
        <w:lang w:val="en-GB"/>
      </w:rPr>
      <w:tab/>
    </w:r>
    <w:r>
      <w:rPr>
        <w:lang w:val="en-GB"/>
      </w:rPr>
      <w:tab/>
    </w:r>
    <w:r>
      <w:rPr>
        <w:lang w:val="en-GB"/>
      </w:rPr>
      <w:tab/>
    </w:r>
    <w:r w:rsidR="00415F19">
      <w:fldChar w:fldCharType="begin"/>
    </w:r>
    <w:r w:rsidR="00415F19" w:rsidRPr="0070636E">
      <w:rPr>
        <w:lang w:val="en-GB"/>
      </w:rPr>
      <w:instrText xml:space="preserve"> PAGE   \* MERGEFORMAT </w:instrText>
    </w:r>
    <w:r w:rsidR="00415F19">
      <w:fldChar w:fldCharType="separate"/>
    </w:r>
    <w:r w:rsidR="00DB31E9">
      <w:rPr>
        <w:noProof/>
        <w:lang w:val="en-GB"/>
      </w:rPr>
      <w:t>1</w:t>
    </w:r>
    <w:r w:rsidR="00415F19">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tina Suchotzki">
    <w15:presenceInfo w15:providerId="None" w15:userId="Kristina Suchotzki"/>
  </w15:person>
  <w15:person w15:author="Jonas Großekathöfer">
    <w15:presenceInfo w15:providerId="Windows Live" w15:userId="a245f293f1008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A1A"/>
    <w:rsid w:val="000164AF"/>
    <w:rsid w:val="000558C8"/>
    <w:rsid w:val="0007552A"/>
    <w:rsid w:val="00090345"/>
    <w:rsid w:val="0009528A"/>
    <w:rsid w:val="000B7152"/>
    <w:rsid w:val="000C033B"/>
    <w:rsid w:val="000C34CA"/>
    <w:rsid w:val="000E0235"/>
    <w:rsid w:val="000E1809"/>
    <w:rsid w:val="000E352D"/>
    <w:rsid w:val="00102718"/>
    <w:rsid w:val="00104AC9"/>
    <w:rsid w:val="0011000B"/>
    <w:rsid w:val="00111AEF"/>
    <w:rsid w:val="00132129"/>
    <w:rsid w:val="001347CB"/>
    <w:rsid w:val="00136E24"/>
    <w:rsid w:val="00137D52"/>
    <w:rsid w:val="0014042C"/>
    <w:rsid w:val="00167AE6"/>
    <w:rsid w:val="00191BD2"/>
    <w:rsid w:val="0019708B"/>
    <w:rsid w:val="001A1033"/>
    <w:rsid w:val="001B0811"/>
    <w:rsid w:val="001B4804"/>
    <w:rsid w:val="001C687B"/>
    <w:rsid w:val="001D02D8"/>
    <w:rsid w:val="001D4CBB"/>
    <w:rsid w:val="001E6323"/>
    <w:rsid w:val="001E6705"/>
    <w:rsid w:val="001F1C2D"/>
    <w:rsid w:val="001F5715"/>
    <w:rsid w:val="00202A90"/>
    <w:rsid w:val="00214DBF"/>
    <w:rsid w:val="002246DA"/>
    <w:rsid w:val="002526C7"/>
    <w:rsid w:val="00260FF7"/>
    <w:rsid w:val="002620D5"/>
    <w:rsid w:val="002735FA"/>
    <w:rsid w:val="00290FE2"/>
    <w:rsid w:val="002A074D"/>
    <w:rsid w:val="002B69A7"/>
    <w:rsid w:val="002C22FD"/>
    <w:rsid w:val="002D08EF"/>
    <w:rsid w:val="002F3ABA"/>
    <w:rsid w:val="00316E3A"/>
    <w:rsid w:val="00316F2A"/>
    <w:rsid w:val="00325641"/>
    <w:rsid w:val="003306B9"/>
    <w:rsid w:val="00335DED"/>
    <w:rsid w:val="0036698E"/>
    <w:rsid w:val="00366999"/>
    <w:rsid w:val="00366DD0"/>
    <w:rsid w:val="00367C98"/>
    <w:rsid w:val="0037003D"/>
    <w:rsid w:val="003803AC"/>
    <w:rsid w:val="003857D6"/>
    <w:rsid w:val="00391837"/>
    <w:rsid w:val="003A28EE"/>
    <w:rsid w:val="003B4AEB"/>
    <w:rsid w:val="003C3EAC"/>
    <w:rsid w:val="003C43A1"/>
    <w:rsid w:val="003E2FB3"/>
    <w:rsid w:val="00404195"/>
    <w:rsid w:val="0040574D"/>
    <w:rsid w:val="004105CF"/>
    <w:rsid w:val="004111C8"/>
    <w:rsid w:val="00415F19"/>
    <w:rsid w:val="0042546E"/>
    <w:rsid w:val="0044493E"/>
    <w:rsid w:val="00456257"/>
    <w:rsid w:val="004629FD"/>
    <w:rsid w:val="00486E96"/>
    <w:rsid w:val="00490352"/>
    <w:rsid w:val="004C5BBA"/>
    <w:rsid w:val="00540184"/>
    <w:rsid w:val="00547F17"/>
    <w:rsid w:val="00550140"/>
    <w:rsid w:val="0056222A"/>
    <w:rsid w:val="00567C33"/>
    <w:rsid w:val="00571330"/>
    <w:rsid w:val="00581A1A"/>
    <w:rsid w:val="00594714"/>
    <w:rsid w:val="0059586A"/>
    <w:rsid w:val="00596DED"/>
    <w:rsid w:val="005A2998"/>
    <w:rsid w:val="005A3241"/>
    <w:rsid w:val="005C47D1"/>
    <w:rsid w:val="005C6B9F"/>
    <w:rsid w:val="005D1491"/>
    <w:rsid w:val="005E1554"/>
    <w:rsid w:val="005E25C1"/>
    <w:rsid w:val="005E3057"/>
    <w:rsid w:val="005F00EC"/>
    <w:rsid w:val="0061147E"/>
    <w:rsid w:val="00617548"/>
    <w:rsid w:val="00634695"/>
    <w:rsid w:val="0065568F"/>
    <w:rsid w:val="00670063"/>
    <w:rsid w:val="006A4681"/>
    <w:rsid w:val="006B0101"/>
    <w:rsid w:val="006B0299"/>
    <w:rsid w:val="006B0FF1"/>
    <w:rsid w:val="0070636E"/>
    <w:rsid w:val="007264A5"/>
    <w:rsid w:val="00737A9A"/>
    <w:rsid w:val="00752BB6"/>
    <w:rsid w:val="00753CDC"/>
    <w:rsid w:val="00754F04"/>
    <w:rsid w:val="0076333A"/>
    <w:rsid w:val="00765619"/>
    <w:rsid w:val="007933B1"/>
    <w:rsid w:val="00793D04"/>
    <w:rsid w:val="007948DD"/>
    <w:rsid w:val="007966BD"/>
    <w:rsid w:val="007C1285"/>
    <w:rsid w:val="007D7130"/>
    <w:rsid w:val="007E1BB6"/>
    <w:rsid w:val="007F3A41"/>
    <w:rsid w:val="0080368F"/>
    <w:rsid w:val="00824472"/>
    <w:rsid w:val="00835EBF"/>
    <w:rsid w:val="0083601C"/>
    <w:rsid w:val="008454A8"/>
    <w:rsid w:val="00853EB9"/>
    <w:rsid w:val="00860F77"/>
    <w:rsid w:val="00862FB4"/>
    <w:rsid w:val="008660C1"/>
    <w:rsid w:val="00867405"/>
    <w:rsid w:val="00870EB2"/>
    <w:rsid w:val="00872867"/>
    <w:rsid w:val="008770CB"/>
    <w:rsid w:val="00893BDE"/>
    <w:rsid w:val="008D3F0C"/>
    <w:rsid w:val="008E03E1"/>
    <w:rsid w:val="008E1CE6"/>
    <w:rsid w:val="008E2A59"/>
    <w:rsid w:val="008E53E6"/>
    <w:rsid w:val="008F3391"/>
    <w:rsid w:val="009010B4"/>
    <w:rsid w:val="00903095"/>
    <w:rsid w:val="00907016"/>
    <w:rsid w:val="0091463D"/>
    <w:rsid w:val="00940272"/>
    <w:rsid w:val="00970D4A"/>
    <w:rsid w:val="00976CA7"/>
    <w:rsid w:val="009B04FB"/>
    <w:rsid w:val="009B639C"/>
    <w:rsid w:val="009C1738"/>
    <w:rsid w:val="009C31A1"/>
    <w:rsid w:val="009E4BB2"/>
    <w:rsid w:val="009E5235"/>
    <w:rsid w:val="009F00F8"/>
    <w:rsid w:val="00A046F7"/>
    <w:rsid w:val="00A1052D"/>
    <w:rsid w:val="00A32140"/>
    <w:rsid w:val="00A5406B"/>
    <w:rsid w:val="00A6732E"/>
    <w:rsid w:val="00A73FF5"/>
    <w:rsid w:val="00A742CD"/>
    <w:rsid w:val="00A824B4"/>
    <w:rsid w:val="00A8793E"/>
    <w:rsid w:val="00A93B74"/>
    <w:rsid w:val="00A956C3"/>
    <w:rsid w:val="00A97EED"/>
    <w:rsid w:val="00AA55E9"/>
    <w:rsid w:val="00AB42AC"/>
    <w:rsid w:val="00AB728B"/>
    <w:rsid w:val="00AC355A"/>
    <w:rsid w:val="00AE50EE"/>
    <w:rsid w:val="00AE53D6"/>
    <w:rsid w:val="00AE6D6B"/>
    <w:rsid w:val="00B05653"/>
    <w:rsid w:val="00B250F2"/>
    <w:rsid w:val="00B260FB"/>
    <w:rsid w:val="00B26DFF"/>
    <w:rsid w:val="00B34E86"/>
    <w:rsid w:val="00B76266"/>
    <w:rsid w:val="00B933CA"/>
    <w:rsid w:val="00B95E59"/>
    <w:rsid w:val="00BA2B13"/>
    <w:rsid w:val="00BA64A2"/>
    <w:rsid w:val="00BC0DB5"/>
    <w:rsid w:val="00BC1A3F"/>
    <w:rsid w:val="00BD0E0F"/>
    <w:rsid w:val="00BE6676"/>
    <w:rsid w:val="00BF3988"/>
    <w:rsid w:val="00BF3993"/>
    <w:rsid w:val="00BF3DF7"/>
    <w:rsid w:val="00C06E9D"/>
    <w:rsid w:val="00C90283"/>
    <w:rsid w:val="00CA6312"/>
    <w:rsid w:val="00CB4A04"/>
    <w:rsid w:val="00CC6729"/>
    <w:rsid w:val="00CD5DA5"/>
    <w:rsid w:val="00CD5F3A"/>
    <w:rsid w:val="00CF59AC"/>
    <w:rsid w:val="00CF6E35"/>
    <w:rsid w:val="00D137E3"/>
    <w:rsid w:val="00D27750"/>
    <w:rsid w:val="00D61024"/>
    <w:rsid w:val="00D707F6"/>
    <w:rsid w:val="00D74CBC"/>
    <w:rsid w:val="00D82922"/>
    <w:rsid w:val="00DB31E9"/>
    <w:rsid w:val="00DB5748"/>
    <w:rsid w:val="00DC08EE"/>
    <w:rsid w:val="00DD28FF"/>
    <w:rsid w:val="00DE4372"/>
    <w:rsid w:val="00DF0294"/>
    <w:rsid w:val="00DF6743"/>
    <w:rsid w:val="00E133D4"/>
    <w:rsid w:val="00E21394"/>
    <w:rsid w:val="00E303A3"/>
    <w:rsid w:val="00E52233"/>
    <w:rsid w:val="00E53B0E"/>
    <w:rsid w:val="00E5797B"/>
    <w:rsid w:val="00E630A0"/>
    <w:rsid w:val="00E64AA1"/>
    <w:rsid w:val="00E722C5"/>
    <w:rsid w:val="00E76E81"/>
    <w:rsid w:val="00E77931"/>
    <w:rsid w:val="00E81C71"/>
    <w:rsid w:val="00E82795"/>
    <w:rsid w:val="00E85E71"/>
    <w:rsid w:val="00E862BA"/>
    <w:rsid w:val="00EA2669"/>
    <w:rsid w:val="00EA4392"/>
    <w:rsid w:val="00ED60ED"/>
    <w:rsid w:val="00EE2CB4"/>
    <w:rsid w:val="00EE70DC"/>
    <w:rsid w:val="00F43AAE"/>
    <w:rsid w:val="00F51CC4"/>
    <w:rsid w:val="00F637FE"/>
    <w:rsid w:val="00F77563"/>
    <w:rsid w:val="00F80B92"/>
    <w:rsid w:val="00FA3047"/>
    <w:rsid w:val="00FA505B"/>
    <w:rsid w:val="00FB474A"/>
    <w:rsid w:val="00FB6D99"/>
    <w:rsid w:val="00FC3BB9"/>
    <w:rsid w:val="00FE23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F37F2"/>
  <w15:docId w15:val="{94F67F8E-596A-4BA7-BEB3-3B9EAD62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 w:line="405" w:lineRule="auto"/>
      <w:ind w:left="27" w:firstLine="6"/>
    </w:pPr>
    <w:rPr>
      <w:rFonts w:ascii="Calibri" w:eastAsia="Calibri" w:hAnsi="Calibri" w:cs="Calibri"/>
      <w:color w:val="000000"/>
      <w:sz w:val="24"/>
    </w:rPr>
  </w:style>
  <w:style w:type="paragraph" w:styleId="berschrift1">
    <w:name w:val="heading 1"/>
    <w:next w:val="Standard"/>
    <w:link w:val="berschrift1Zchn"/>
    <w:uiPriority w:val="9"/>
    <w:unhideWhenUsed/>
    <w:qFormat/>
    <w:rsid w:val="003306B9"/>
    <w:pPr>
      <w:keepLines/>
      <w:spacing w:after="175" w:line="264" w:lineRule="auto"/>
      <w:ind w:left="11" w:right="17" w:hanging="11"/>
      <w:jc w:val="center"/>
      <w:outlineLvl w:val="0"/>
    </w:pPr>
    <w:rPr>
      <w:rFonts w:ascii="Times New Roman" w:eastAsia="Calibri" w:hAnsi="Times New Roman" w:cs="Calibri"/>
      <w:b/>
      <w:color w:val="000000"/>
      <w:sz w:val="24"/>
      <w:lang w:val="en-US"/>
    </w:rPr>
  </w:style>
  <w:style w:type="paragraph" w:styleId="berschrift2">
    <w:name w:val="heading 2"/>
    <w:next w:val="Standard"/>
    <w:link w:val="berschrift2Zchn"/>
    <w:uiPriority w:val="9"/>
    <w:unhideWhenUsed/>
    <w:qFormat/>
    <w:rsid w:val="003306B9"/>
    <w:pPr>
      <w:keepNext/>
      <w:keepLines/>
      <w:spacing w:after="227"/>
      <w:ind w:left="757" w:hanging="10"/>
      <w:outlineLvl w:val="1"/>
    </w:pPr>
    <w:rPr>
      <w:rFonts w:ascii="Times New Roman" w:eastAsia="Calibri" w:hAnsi="Times New Roman" w:cs="Calibri"/>
      <w:b/>
      <w:color w:val="000000" w:themeColor="text1"/>
    </w:rPr>
  </w:style>
  <w:style w:type="paragraph" w:styleId="berschrift3">
    <w:name w:val="heading 3"/>
    <w:basedOn w:val="Standard"/>
    <w:next w:val="Standard"/>
    <w:link w:val="berschrift3Zchn"/>
    <w:uiPriority w:val="9"/>
    <w:unhideWhenUsed/>
    <w:qFormat/>
    <w:rsid w:val="0019708B"/>
    <w:pPr>
      <w:keepNext/>
      <w:keepLines/>
      <w:spacing w:before="40" w:after="0"/>
      <w:outlineLvl w:val="2"/>
    </w:pPr>
    <w:rPr>
      <w:rFonts w:ascii="Times New Roman" w:eastAsiaTheme="majorEastAsia" w:hAnsi="Times New Roman" w:cstheme="majorBidi"/>
      <w:b/>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3306B9"/>
    <w:rPr>
      <w:rFonts w:ascii="Times New Roman" w:eastAsia="Calibri" w:hAnsi="Times New Roman" w:cs="Calibri"/>
      <w:b/>
      <w:color w:val="000000"/>
      <w:sz w:val="24"/>
      <w:lang w:val="en-US"/>
    </w:rPr>
  </w:style>
  <w:style w:type="character" w:customStyle="1" w:styleId="berschrift2Zchn">
    <w:name w:val="Überschrift 2 Zchn"/>
    <w:link w:val="berschrift2"/>
    <w:uiPriority w:val="9"/>
    <w:rsid w:val="003306B9"/>
    <w:rPr>
      <w:rFonts w:ascii="Times New Roman" w:eastAsia="Calibri" w:hAnsi="Times New Roman" w:cs="Calibri"/>
      <w:b/>
      <w:color w:val="000000" w:themeColor="text1"/>
    </w:rPr>
  </w:style>
  <w:style w:type="paragraph" w:styleId="Fuzeile">
    <w:name w:val="footer"/>
    <w:basedOn w:val="Standard"/>
    <w:link w:val="FuzeileZchn"/>
    <w:uiPriority w:val="99"/>
    <w:unhideWhenUsed/>
    <w:rsid w:val="00B34E8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4E86"/>
    <w:rPr>
      <w:rFonts w:ascii="Calibri" w:eastAsia="Calibri" w:hAnsi="Calibri" w:cs="Calibri"/>
      <w:color w:val="000000"/>
      <w:sz w:val="24"/>
    </w:rPr>
  </w:style>
  <w:style w:type="character" w:styleId="Hyperlink">
    <w:name w:val="Hyperlink"/>
    <w:basedOn w:val="Absatz-Standardschriftart"/>
    <w:uiPriority w:val="99"/>
    <w:unhideWhenUsed/>
    <w:rsid w:val="0070636E"/>
    <w:rPr>
      <w:color w:val="0563C1" w:themeColor="hyperlink"/>
      <w:u w:val="single"/>
    </w:rPr>
  </w:style>
  <w:style w:type="character" w:customStyle="1" w:styleId="berschrift3Zchn">
    <w:name w:val="Überschrift 3 Zchn"/>
    <w:basedOn w:val="Absatz-Standardschriftart"/>
    <w:link w:val="berschrift3"/>
    <w:uiPriority w:val="9"/>
    <w:rsid w:val="0019708B"/>
    <w:rPr>
      <w:rFonts w:ascii="Times New Roman" w:eastAsiaTheme="majorEastAsia" w:hAnsi="Times New Roman" w:cstheme="majorBidi"/>
      <w:b/>
      <w:color w:val="000000" w:themeColor="text1"/>
      <w:sz w:val="24"/>
      <w:szCs w:val="24"/>
    </w:rPr>
  </w:style>
  <w:style w:type="character" w:styleId="Kommentarzeichen">
    <w:name w:val="annotation reference"/>
    <w:basedOn w:val="Absatz-Standardschriftart"/>
    <w:uiPriority w:val="99"/>
    <w:semiHidden/>
    <w:unhideWhenUsed/>
    <w:rsid w:val="00E303A3"/>
    <w:rPr>
      <w:sz w:val="16"/>
      <w:szCs w:val="16"/>
    </w:rPr>
  </w:style>
  <w:style w:type="paragraph" w:styleId="Kommentartext">
    <w:name w:val="annotation text"/>
    <w:basedOn w:val="Standard"/>
    <w:link w:val="KommentartextZchn"/>
    <w:uiPriority w:val="99"/>
    <w:semiHidden/>
    <w:unhideWhenUsed/>
    <w:rsid w:val="00E303A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303A3"/>
    <w:rPr>
      <w:rFonts w:ascii="Calibri" w:eastAsia="Calibri" w:hAnsi="Calibri" w:cs="Calibri"/>
      <w:color w:val="000000"/>
      <w:sz w:val="20"/>
      <w:szCs w:val="20"/>
    </w:rPr>
  </w:style>
  <w:style w:type="paragraph" w:styleId="Kommentarthema">
    <w:name w:val="annotation subject"/>
    <w:basedOn w:val="Kommentartext"/>
    <w:next w:val="Kommentartext"/>
    <w:link w:val="KommentarthemaZchn"/>
    <w:uiPriority w:val="99"/>
    <w:semiHidden/>
    <w:unhideWhenUsed/>
    <w:rsid w:val="00E303A3"/>
    <w:rPr>
      <w:b/>
      <w:bCs/>
    </w:rPr>
  </w:style>
  <w:style w:type="character" w:customStyle="1" w:styleId="KommentarthemaZchn">
    <w:name w:val="Kommentarthema Zchn"/>
    <w:basedOn w:val="KommentartextZchn"/>
    <w:link w:val="Kommentarthema"/>
    <w:uiPriority w:val="99"/>
    <w:semiHidden/>
    <w:rsid w:val="00E303A3"/>
    <w:rPr>
      <w:rFonts w:ascii="Calibri" w:eastAsia="Calibri" w:hAnsi="Calibri" w:cs="Calibri"/>
      <w:b/>
      <w:bCs/>
      <w:color w:val="000000"/>
      <w:sz w:val="20"/>
      <w:szCs w:val="20"/>
    </w:rPr>
  </w:style>
  <w:style w:type="paragraph" w:styleId="Sprechblasentext">
    <w:name w:val="Balloon Text"/>
    <w:basedOn w:val="Standard"/>
    <w:link w:val="SprechblasentextZchn"/>
    <w:uiPriority w:val="99"/>
    <w:semiHidden/>
    <w:unhideWhenUsed/>
    <w:rsid w:val="00E303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303A3"/>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jonas.grossekathoefer@uni-wuerzburg.de"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3758/PBR.17.2.25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6/j.cognition.2004.04.005"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EDD8-CE75-4BE3-A593-CED72699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5393</Words>
  <Characters>33979</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Gaze cueing in naturalistic scenes under top-down modulation - A conceptual replication</vt:lpstr>
    </vt:vector>
  </TitlesOfParts>
  <Company>Universitaet Wuerzburg</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Gaze cueing in naturalistic scenes under top-down modulation - A conceptual replication</dc:title>
  <dc:subject/>
  <dc:creator>Jonas Großekathöfer</dc:creator>
  <cp:keywords/>
  <cp:lastModifiedBy>Jonas Großekathöfer</cp:lastModifiedBy>
  <cp:revision>3</cp:revision>
  <dcterms:created xsi:type="dcterms:W3CDTF">2018-02-16T08:37:00Z</dcterms:created>
  <dcterms:modified xsi:type="dcterms:W3CDTF">2018-02-19T09:36:00Z</dcterms:modified>
</cp:coreProperties>
</file>